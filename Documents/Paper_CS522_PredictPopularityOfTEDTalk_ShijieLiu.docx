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03F" w:rsidRDefault="007B103F">
      <w:pPr>
        <w:jc w:val="center"/>
        <w:rPr>
          <w:rFonts w:ascii="Arial" w:hAnsi="Arial" w:cs="Arial"/>
        </w:rPr>
        <w:sectPr w:rsidR="007B103F">
          <w:footerReference w:type="even" r:id="rId7"/>
          <w:pgSz w:w="12240" w:h="15840"/>
          <w:pgMar w:top="1080" w:right="1080" w:bottom="1440" w:left="1080" w:header="720" w:footer="720" w:gutter="0"/>
          <w:cols w:space="720"/>
        </w:sectPr>
      </w:pPr>
      <w:bookmarkStart w:id="0" w:name="_GoBack"/>
      <w:bookmarkEnd w:id="0"/>
      <w:r>
        <w:rPr>
          <w:rFonts w:ascii="Arial" w:hAnsi="Arial" w:cs="Arial"/>
          <w:b/>
          <w:sz w:val="36"/>
        </w:rPr>
        <w:t>Predict the Popularity of a TED Talk</w:t>
      </w:r>
    </w:p>
    <w:p w:rsidR="007B103F" w:rsidRDefault="007B103F">
      <w:pPr>
        <w:pStyle w:val="E-Mail"/>
        <w:rPr>
          <w:rFonts w:ascii="Arial" w:hAnsi="Arial" w:cs="Arial"/>
          <w:spacing w:val="-2"/>
        </w:rPr>
      </w:pPr>
      <w:r>
        <w:rPr>
          <w:rFonts w:ascii="Arial" w:hAnsi="Arial" w:cs="Arial"/>
          <w:spacing w:val="-2"/>
        </w:rPr>
        <w:t>Shijie Liu</w:t>
      </w:r>
    </w:p>
    <w:p w:rsidR="007B103F" w:rsidRDefault="007B103F">
      <w:pPr>
        <w:pStyle w:val="E-Mail"/>
        <w:rPr>
          <w:rFonts w:ascii="Arial" w:hAnsi="Arial" w:cs="Arial"/>
          <w:spacing w:val="-2"/>
        </w:rPr>
      </w:pPr>
      <w:r>
        <w:rPr>
          <w:rFonts w:ascii="Arial" w:hAnsi="Arial" w:cs="Arial"/>
          <w:spacing w:val="-2"/>
        </w:rPr>
        <w:t>Computer Science Department</w:t>
      </w:r>
    </w:p>
    <w:p w:rsidR="007B103F" w:rsidRDefault="007B103F">
      <w:pPr>
        <w:pStyle w:val="E-Mail"/>
        <w:rPr>
          <w:rFonts w:ascii="Arial" w:hAnsi="Arial" w:cs="Arial"/>
          <w:spacing w:val="-2"/>
        </w:rPr>
      </w:pPr>
      <w:r>
        <w:rPr>
          <w:rFonts w:ascii="Arial" w:hAnsi="Arial" w:cs="Arial"/>
          <w:spacing w:val="-2"/>
        </w:rPr>
        <w:t>Hood College, Frederick, Maryland 21701, USA</w:t>
      </w:r>
    </w:p>
    <w:p w:rsidR="007B103F" w:rsidRDefault="007B103F">
      <w:pPr>
        <w:pStyle w:val="E-Mail"/>
        <w:rPr>
          <w:rFonts w:ascii="Arial" w:hAnsi="Arial" w:cs="Arial"/>
          <w:spacing w:val="-2"/>
        </w:rPr>
      </w:pPr>
      <w:r>
        <w:rPr>
          <w:rFonts w:ascii="Arial" w:hAnsi="Arial" w:cs="Arial"/>
          <w:spacing w:val="-2"/>
        </w:rPr>
        <w:t>sl23@hood.edu</w:t>
      </w:r>
    </w:p>
    <w:p w:rsidR="007B103F" w:rsidRDefault="007B103F">
      <w:pPr>
        <w:pStyle w:val="E-Mail"/>
      </w:pPr>
    </w:p>
    <w:p w:rsidR="007B103F" w:rsidRDefault="007B103F">
      <w:pPr>
        <w:jc w:val="center"/>
        <w:sectPr w:rsidR="007B103F">
          <w:type w:val="continuous"/>
          <w:pgSz w:w="12240" w:h="15840"/>
          <w:pgMar w:top="1080" w:right="1080" w:bottom="1440" w:left="1080" w:header="720" w:footer="720" w:gutter="0"/>
          <w:cols w:space="720"/>
        </w:sectPr>
      </w:pPr>
    </w:p>
    <w:p w:rsidR="007B103F" w:rsidRDefault="007B103F">
      <w:pPr>
        <w:spacing w:after="0"/>
        <w:rPr>
          <w:b/>
          <w:sz w:val="24"/>
        </w:rPr>
      </w:pPr>
      <w:r>
        <w:rPr>
          <w:b/>
          <w:sz w:val="24"/>
        </w:rPr>
        <w:t>ABSTRACT</w:t>
      </w:r>
    </w:p>
    <w:p w:rsidR="007B103F" w:rsidRDefault="007B103F">
      <w:pPr>
        <w:spacing w:after="0"/>
      </w:pPr>
      <w:bookmarkStart w:id="1" w:name="OLE_LINK1"/>
      <w:r>
        <w:t xml:space="preserve">TED (Technology, Entertainment, and Design) Talks are being posted by TED Conference LLC for free on their website and YouTube Channel under the slogan of “ideas worth spreading”. TED Talk offers a wide range of topics within the research and practice of science and culture, and often through storytelling. It has a variety of presenters as well, such as Writer, Researcher, and Scientist. TED also gives people the right to raise their own local TEDx Event. How could TED filter and determine which talk shall be published? What an organizer could do to make his/her talk more popular? In this project, I would like to apply Exploratory Data Analysis on all the available attributes and help people to have a better understanding of what are the variables that could affect the popularity of a TED Talk. In addition, applying Natural Language Processing technique on the TED Talk transcript, and then train a classification model with algorithms that could predict the popularity of TED Talk. </w:t>
      </w:r>
    </w:p>
    <w:bookmarkEnd w:id="1"/>
    <w:p w:rsidR="007B103F" w:rsidRDefault="007B103F">
      <w:pPr>
        <w:spacing w:before="120" w:after="0"/>
        <w:rPr>
          <w:b/>
          <w:sz w:val="24"/>
        </w:rPr>
      </w:pPr>
      <w:r>
        <w:rPr>
          <w:b/>
          <w:sz w:val="24"/>
        </w:rPr>
        <w:t>CCS CONCEPTS</w:t>
      </w:r>
    </w:p>
    <w:p w:rsidR="007B103F" w:rsidRDefault="007B103F">
      <w:pPr>
        <w:spacing w:after="120"/>
        <w:jc w:val="left"/>
      </w:pPr>
      <w:r>
        <w:t>Computing methodologies → Machine learning → Machine learning approaches → Classification and regression trees</w:t>
      </w:r>
    </w:p>
    <w:p w:rsidR="007B103F" w:rsidRDefault="007B103F">
      <w:pPr>
        <w:spacing w:before="120" w:after="0"/>
      </w:pPr>
      <w:r>
        <w:rPr>
          <w:b/>
          <w:sz w:val="24"/>
        </w:rPr>
        <w:t>KEYWORDS</w:t>
      </w:r>
    </w:p>
    <w:p w:rsidR="007B103F" w:rsidRDefault="007B103F">
      <w:pPr>
        <w:spacing w:after="120"/>
        <w:jc w:val="left"/>
      </w:pPr>
      <w:r>
        <w:t xml:space="preserve">Exploratory Data Analysis, Visualization, Classification, Natural Language Processing </w:t>
      </w:r>
    </w:p>
    <w:p w:rsidR="007B103F" w:rsidRDefault="007B103F">
      <w:pPr>
        <w:pStyle w:val="Heading1"/>
        <w:spacing w:before="120"/>
      </w:pPr>
      <w:r>
        <w:t>INTRODUCTION</w:t>
      </w:r>
    </w:p>
    <w:p w:rsidR="007B103F" w:rsidRDefault="007B103F">
      <w:pPr>
        <w:spacing w:before="120" w:after="0"/>
        <w:rPr>
          <w:kern w:val="28"/>
        </w:rPr>
      </w:pPr>
      <w:r>
        <w:rPr>
          <w:kern w:val="28"/>
        </w:rPr>
        <w:t xml:space="preserve">TED Talks include talks on scientific, cultural, and academic topics, and the speakers also widely spread with different roles, such as, scientists, education researchers, businessmen, artists, </w:t>
      </w:r>
      <w:r w:rsidR="00C06123">
        <w:rPr>
          <w:kern w:val="28"/>
        </w:rPr>
        <w:t>etc. [</w:t>
      </w:r>
      <w:r>
        <w:rPr>
          <w:kern w:val="28"/>
        </w:rPr>
        <w:t xml:space="preserve">1] Until October 2018, there are approximately 2,900 TED Talks freely available on the TED website [2]. </w:t>
      </w:r>
      <w:r w:rsidRPr="00AF30C0">
        <w:rPr>
          <w:kern w:val="28"/>
        </w:rPr>
        <w:t xml:space="preserve">Like </w:t>
      </w:r>
      <w:r w:rsidR="00AF30C0" w:rsidRPr="00AF30C0">
        <w:rPr>
          <w:kern w:val="28"/>
        </w:rPr>
        <w:t>Charlie</w:t>
      </w:r>
      <w:r w:rsidR="00562035">
        <w:rPr>
          <w:kern w:val="28"/>
        </w:rPr>
        <w:t xml:space="preserve"> Rose said</w:t>
      </w:r>
      <w:r w:rsidR="00AF30C0" w:rsidRPr="00AF30C0">
        <w:rPr>
          <w:kern w:val="28"/>
        </w:rPr>
        <w:t>, who is an American television journalist and former talk show host</w:t>
      </w:r>
      <w:r w:rsidRPr="00AF30C0">
        <w:rPr>
          <w:kern w:val="28"/>
        </w:rPr>
        <w:t>,</w:t>
      </w:r>
      <w:r>
        <w:rPr>
          <w:kern w:val="28"/>
        </w:rPr>
        <w:t xml:space="preserve"> TED Talks has become one of the most powerful platform because they are spreading ideas through the stories of remarkable people and they could be supported world widely with different languages for transcripts [3], which is another reason why TED Talks are so popular. </w:t>
      </w:r>
    </w:p>
    <w:p w:rsidR="007B103F" w:rsidRDefault="007B103F">
      <w:pPr>
        <w:spacing w:before="120" w:after="0"/>
        <w:rPr>
          <w:color w:val="FF0000"/>
          <w:kern w:val="28"/>
        </w:rPr>
      </w:pPr>
      <w:r>
        <w:rPr>
          <w:kern w:val="28"/>
        </w:rPr>
        <w:t>Today, the speed of data growth is extremely fast. According to IBM, there is 2.5 quintillion bytes of data created every day [4]. Everything is in a format of data, as well as TED Talks</w:t>
      </w:r>
      <w:r w:rsidR="00C95ED0">
        <w:rPr>
          <w:kern w:val="28"/>
        </w:rPr>
        <w:t>. A</w:t>
      </w:r>
      <w:r w:rsidR="001D391C">
        <w:rPr>
          <w:kern w:val="28"/>
        </w:rPr>
        <w:t xml:space="preserve"> </w:t>
      </w:r>
      <w:r>
        <w:rPr>
          <w:kern w:val="28"/>
        </w:rPr>
        <w:t xml:space="preserve">lot of people have already done researches on data of TED Talk. Hong et al. did a visual analysis of TED Talk topic trends, which visualize the relationship between talks and playlist, also used keywords to show the talks’ relativity. </w:t>
      </w:r>
      <w:r w:rsidR="00C95ED0" w:rsidRPr="00C95ED0">
        <w:rPr>
          <w:kern w:val="28"/>
        </w:rPr>
        <w:t xml:space="preserve">[9] </w:t>
      </w:r>
      <w:r>
        <w:rPr>
          <w:kern w:val="28"/>
        </w:rPr>
        <w:t xml:space="preserve">Another research being conducted by Oh et al. they built a recommender based on speech transcript by applying TF-IDF analysis and applying </w:t>
      </w:r>
      <w:r>
        <w:rPr>
          <w:i/>
          <w:kern w:val="28"/>
        </w:rPr>
        <w:t>Dos2vec</w:t>
      </w:r>
      <w:r>
        <w:rPr>
          <w:kern w:val="28"/>
        </w:rPr>
        <w:t xml:space="preserve"> of the </w:t>
      </w:r>
      <w:r>
        <w:rPr>
          <w:i/>
          <w:kern w:val="28"/>
        </w:rPr>
        <w:t>Gensim</w:t>
      </w:r>
      <w:r>
        <w:rPr>
          <w:kern w:val="28"/>
        </w:rPr>
        <w:t xml:space="preserve"> package to derive vectors of transcripts [10].  Another interesting </w:t>
      </w:r>
      <w:r>
        <w:rPr>
          <w:kern w:val="28"/>
        </w:rPr>
        <w:t xml:space="preserve">project on TED talk is from Cullen and Harte [18], they built a predictive model that could predict the viewer impression on a talk based on video thin slicing. They pointed out that visual features are important for both audience engagement and emotion perception that they used algorithms to track face and hand movement, then trained a linear SVM to predict the viewers’ impression. </w:t>
      </w:r>
      <w:r w:rsidR="00C95ED0" w:rsidRPr="00C95ED0">
        <w:rPr>
          <w:kern w:val="28"/>
        </w:rPr>
        <w:t xml:space="preserve">[15] [16] </w:t>
      </w:r>
      <w:r>
        <w:rPr>
          <w:kern w:val="28"/>
        </w:rPr>
        <w:t>Therefore,</w:t>
      </w:r>
      <w:r>
        <w:rPr>
          <w:color w:val="FF0000"/>
          <w:kern w:val="28"/>
        </w:rPr>
        <w:t xml:space="preserve"> </w:t>
      </w:r>
      <w:r>
        <w:rPr>
          <w:kern w:val="28"/>
        </w:rPr>
        <w:t xml:space="preserve">when the data is large and multidimensional, it is practically impossible to get a potentially interesting and actionable insight without the help of suitably designed machine learning algorithms [5]. More importantly, machine learning is everywhere in today’s Natural Language Processing, the goal of deep learning is to explore how computers can take advantage of data to develop features and representations appropriate for complex interpretation tasks [6]. </w:t>
      </w:r>
    </w:p>
    <w:p w:rsidR="007B103F" w:rsidRDefault="007B103F">
      <w:pPr>
        <w:pStyle w:val="Heading1"/>
        <w:spacing w:before="120"/>
      </w:pPr>
      <w:r>
        <w:t>BACKGROUND</w:t>
      </w:r>
    </w:p>
    <w:p w:rsidR="007B103F" w:rsidRDefault="007B103F">
      <w:pPr>
        <w:pStyle w:val="Heading1"/>
        <w:numPr>
          <w:ilvl w:val="0"/>
          <w:numId w:val="0"/>
        </w:numPr>
        <w:rPr>
          <w:b w:val="0"/>
          <w:kern w:val="0"/>
          <w:sz w:val="18"/>
        </w:rPr>
      </w:pPr>
      <w:r>
        <w:rPr>
          <w:b w:val="0"/>
          <w:kern w:val="0"/>
          <w:sz w:val="18"/>
        </w:rPr>
        <w:t xml:space="preserve">TED Talk is my favorite program because of its diverse contents that cross different fields and creative ideas. </w:t>
      </w:r>
      <w:r w:rsidRPr="00871EFB">
        <w:rPr>
          <w:b w:val="0"/>
          <w:kern w:val="0"/>
          <w:sz w:val="18"/>
        </w:rPr>
        <w:t>One day,</w:t>
      </w:r>
      <w:r w:rsidR="00C95ED0">
        <w:rPr>
          <w:b w:val="0"/>
          <w:kern w:val="0"/>
          <w:sz w:val="18"/>
        </w:rPr>
        <w:t xml:space="preserve"> when I was b</w:t>
      </w:r>
      <w:r w:rsidR="00C95ED0" w:rsidRPr="007B103F">
        <w:rPr>
          <w:rFonts w:eastAsia="SimSun"/>
          <w:b w:val="0"/>
          <w:kern w:val="0"/>
          <w:sz w:val="18"/>
          <w:lang w:eastAsia="zh-CN"/>
        </w:rPr>
        <w:t xml:space="preserve">rowsing </w:t>
      </w:r>
      <w:r>
        <w:rPr>
          <w:b w:val="0"/>
          <w:kern w:val="0"/>
          <w:sz w:val="18"/>
        </w:rPr>
        <w:t>TED Talk</w:t>
      </w:r>
      <w:r w:rsidR="00C95ED0">
        <w:rPr>
          <w:b w:val="0"/>
          <w:kern w:val="0"/>
          <w:sz w:val="18"/>
        </w:rPr>
        <w:t>’s website</w:t>
      </w:r>
      <w:r>
        <w:rPr>
          <w:b w:val="0"/>
          <w:kern w:val="0"/>
          <w:sz w:val="18"/>
        </w:rPr>
        <w:t>, there was a question pop-up automatically</w:t>
      </w:r>
      <w:r w:rsidR="00C95ED0">
        <w:rPr>
          <w:b w:val="0"/>
          <w:kern w:val="0"/>
          <w:sz w:val="18"/>
        </w:rPr>
        <w:t xml:space="preserve">, </w:t>
      </w:r>
      <w:r>
        <w:rPr>
          <w:b w:val="0"/>
          <w:kern w:val="0"/>
          <w:sz w:val="18"/>
        </w:rPr>
        <w:t>“what interests you?</w:t>
      </w:r>
      <w:r w:rsidR="00C95ED0">
        <w:rPr>
          <w:b w:val="0"/>
          <w:kern w:val="0"/>
          <w:sz w:val="18"/>
        </w:rPr>
        <w:t>”</w:t>
      </w:r>
      <w:r>
        <w:rPr>
          <w:b w:val="0"/>
          <w:kern w:val="0"/>
          <w:sz w:val="18"/>
        </w:rPr>
        <w:t xml:space="preserve">  With following choices: Technology, Science, Innovation, and Humanity, etc. After selecting, another question came </w:t>
      </w:r>
      <w:r w:rsidR="00B6151B">
        <w:rPr>
          <w:b w:val="0"/>
          <w:kern w:val="0"/>
          <w:sz w:val="18"/>
        </w:rPr>
        <w:t>up, “</w:t>
      </w:r>
      <w:r>
        <w:rPr>
          <w:b w:val="0"/>
          <w:kern w:val="0"/>
          <w:sz w:val="18"/>
        </w:rPr>
        <w:t>what you’re looking for?</w:t>
      </w:r>
      <w:r w:rsidR="00C95ED0">
        <w:rPr>
          <w:b w:val="0"/>
          <w:kern w:val="0"/>
          <w:sz w:val="18"/>
        </w:rPr>
        <w:t>”</w:t>
      </w:r>
      <w:r>
        <w:rPr>
          <w:b w:val="0"/>
          <w:kern w:val="0"/>
          <w:sz w:val="18"/>
        </w:rPr>
        <w:t xml:space="preserve"> With following answers: Professional Growth, Inspiration or motivation, and Smart entertainment, etc. I was so curious about why they are asking me those questions. </w:t>
      </w:r>
    </w:p>
    <w:p w:rsidR="007B103F" w:rsidRDefault="007B103F">
      <w:pPr>
        <w:pStyle w:val="Heading1"/>
        <w:numPr>
          <w:ilvl w:val="0"/>
          <w:numId w:val="0"/>
        </w:numPr>
        <w:rPr>
          <w:b w:val="0"/>
          <w:kern w:val="0"/>
          <w:sz w:val="18"/>
        </w:rPr>
      </w:pPr>
      <w:r>
        <w:rPr>
          <w:b w:val="0"/>
          <w:kern w:val="0"/>
          <w:sz w:val="18"/>
        </w:rPr>
        <w:t>After selecting my interested topic and idea, there was one recommended TED talk pop-up to me along with a sentence saying, “This idea offers ‘professional growth’ and matches your interest in ‘innovation’”. I was so satisfied</w:t>
      </w:r>
      <w:r w:rsidR="002C27F2">
        <w:rPr>
          <w:b w:val="0"/>
          <w:kern w:val="0"/>
          <w:sz w:val="18"/>
        </w:rPr>
        <w:t xml:space="preserve"> that</w:t>
      </w:r>
      <w:r>
        <w:rPr>
          <w:b w:val="0"/>
          <w:kern w:val="0"/>
          <w:sz w:val="18"/>
        </w:rPr>
        <w:t xml:space="preserve"> I can just let the website know my interest and then the website will find me a recommended video that matches my </w:t>
      </w:r>
      <w:r w:rsidR="00D24AB2">
        <w:rPr>
          <w:b w:val="0"/>
          <w:kern w:val="0"/>
          <w:sz w:val="18"/>
        </w:rPr>
        <w:t>interest! I</w:t>
      </w:r>
      <w:r w:rsidR="007C6AFF">
        <w:rPr>
          <w:b w:val="0"/>
          <w:kern w:val="0"/>
          <w:sz w:val="18"/>
        </w:rPr>
        <w:t xml:space="preserve"> </w:t>
      </w:r>
      <w:r w:rsidR="00D24AB2">
        <w:rPr>
          <w:b w:val="0"/>
          <w:kern w:val="0"/>
          <w:sz w:val="18"/>
        </w:rPr>
        <w:t>feel like</w:t>
      </w:r>
      <w:r>
        <w:rPr>
          <w:b w:val="0"/>
          <w:kern w:val="0"/>
          <w:sz w:val="18"/>
        </w:rPr>
        <w:t xml:space="preserve"> I have a ‘free’ assistant.  From </w:t>
      </w:r>
      <w:r w:rsidR="007C6AFF">
        <w:rPr>
          <w:b w:val="0"/>
          <w:kern w:val="0"/>
          <w:sz w:val="18"/>
        </w:rPr>
        <w:t xml:space="preserve">the </w:t>
      </w:r>
      <w:r>
        <w:rPr>
          <w:b w:val="0"/>
          <w:kern w:val="0"/>
          <w:sz w:val="18"/>
        </w:rPr>
        <w:t xml:space="preserve">TED website, I also learned that people have the right to raise Local TEDx Event as they wish. </w:t>
      </w:r>
      <w:r w:rsidR="007C6AFF">
        <w:rPr>
          <w:b w:val="0"/>
          <w:kern w:val="0"/>
          <w:sz w:val="18"/>
        </w:rPr>
        <w:t>H</w:t>
      </w:r>
      <w:r>
        <w:rPr>
          <w:b w:val="0"/>
          <w:kern w:val="0"/>
          <w:sz w:val="18"/>
        </w:rPr>
        <w:t xml:space="preserve">ow TED filter </w:t>
      </w:r>
      <w:r w:rsidR="007C6AFF">
        <w:rPr>
          <w:b w:val="0"/>
          <w:kern w:val="0"/>
          <w:sz w:val="18"/>
        </w:rPr>
        <w:t>the talk topics to be</w:t>
      </w:r>
      <w:r>
        <w:rPr>
          <w:b w:val="0"/>
          <w:kern w:val="0"/>
          <w:sz w:val="18"/>
        </w:rPr>
        <w:t xml:space="preserve"> </w:t>
      </w:r>
      <w:r w:rsidR="00D24AB2">
        <w:rPr>
          <w:b w:val="0"/>
          <w:kern w:val="0"/>
          <w:sz w:val="18"/>
        </w:rPr>
        <w:t>published? How</w:t>
      </w:r>
      <w:r>
        <w:rPr>
          <w:b w:val="0"/>
          <w:kern w:val="0"/>
          <w:sz w:val="18"/>
        </w:rPr>
        <w:t xml:space="preserve"> organizer could make their talk more </w:t>
      </w:r>
      <w:r w:rsidR="00A24EDE">
        <w:rPr>
          <w:b w:val="0"/>
          <w:kern w:val="0"/>
          <w:sz w:val="18"/>
        </w:rPr>
        <w:t>popular? I</w:t>
      </w:r>
      <w:r w:rsidR="007C6AFF">
        <w:rPr>
          <w:b w:val="0"/>
          <w:kern w:val="0"/>
          <w:sz w:val="18"/>
        </w:rPr>
        <w:t xml:space="preserve"> really want to use </w:t>
      </w:r>
      <w:r>
        <w:rPr>
          <w:b w:val="0"/>
          <w:kern w:val="0"/>
          <w:sz w:val="18"/>
        </w:rPr>
        <w:t xml:space="preserve">Exploratory Data Analysis technique to extract information from large dataset and present it in a comprehensible way. </w:t>
      </w:r>
      <w:r w:rsidR="007C6AFF">
        <w:rPr>
          <w:b w:val="0"/>
          <w:kern w:val="0"/>
          <w:sz w:val="18"/>
        </w:rPr>
        <w:t xml:space="preserve">And I want to </w:t>
      </w:r>
      <w:r>
        <w:rPr>
          <w:b w:val="0"/>
          <w:kern w:val="0"/>
          <w:sz w:val="18"/>
        </w:rPr>
        <w:t xml:space="preserve">use classification algorithms to train a model that could predict the future of an unpublished TED Talk. </w:t>
      </w:r>
    </w:p>
    <w:p w:rsidR="007B103F" w:rsidRDefault="007B103F">
      <w:pPr>
        <w:pStyle w:val="Heading1"/>
        <w:spacing w:before="120"/>
      </w:pPr>
      <w:r>
        <w:t>OBJECTIVES</w:t>
      </w:r>
    </w:p>
    <w:p w:rsidR="007B103F" w:rsidRDefault="007B103F">
      <w:pPr>
        <w:pStyle w:val="BodyTextIndent"/>
        <w:numPr>
          <w:ilvl w:val="0"/>
          <w:numId w:val="3"/>
        </w:numPr>
        <w:spacing w:after="120"/>
        <w:ind w:left="360"/>
        <w:rPr>
          <w:b/>
        </w:rPr>
      </w:pPr>
      <w:r>
        <w:rPr>
          <w:b/>
        </w:rPr>
        <w:t xml:space="preserve">What makes a TED Talk more popular? What could an Organizer do to get more views on their talks? </w:t>
      </w:r>
    </w:p>
    <w:p w:rsidR="007B103F" w:rsidRDefault="007B103F">
      <w:pPr>
        <w:pStyle w:val="BodyTextIndent"/>
        <w:numPr>
          <w:ilvl w:val="0"/>
          <w:numId w:val="3"/>
        </w:numPr>
        <w:spacing w:after="120"/>
        <w:ind w:left="360"/>
        <w:rPr>
          <w:b/>
        </w:rPr>
      </w:pPr>
      <w:r>
        <w:rPr>
          <w:b/>
        </w:rPr>
        <w:t xml:space="preserve">What are the most popular </w:t>
      </w:r>
      <w:r w:rsidR="008E5AB8">
        <w:rPr>
          <w:b/>
        </w:rPr>
        <w:t>topics in</w:t>
      </w:r>
      <w:r>
        <w:rPr>
          <w:b/>
        </w:rPr>
        <w:t xml:space="preserve"> TED Talks? </w:t>
      </w:r>
    </w:p>
    <w:p w:rsidR="007B103F" w:rsidRDefault="007B103F">
      <w:pPr>
        <w:pStyle w:val="BodyTextIndent"/>
        <w:numPr>
          <w:ilvl w:val="0"/>
          <w:numId w:val="3"/>
        </w:numPr>
        <w:spacing w:after="120"/>
        <w:ind w:left="360"/>
        <w:rPr>
          <w:b/>
        </w:rPr>
      </w:pPr>
      <w:r>
        <w:rPr>
          <w:b/>
        </w:rPr>
        <w:t>Predict the popularity of an un-published TED Talk based on given transcripts.</w:t>
      </w:r>
    </w:p>
    <w:p w:rsidR="007B103F" w:rsidRDefault="007B103F">
      <w:pPr>
        <w:pStyle w:val="Heading1"/>
        <w:spacing w:before="120"/>
      </w:pPr>
      <w:r>
        <w:lastRenderedPageBreak/>
        <w:t>RELATED WORK</w:t>
      </w:r>
    </w:p>
    <w:p w:rsidR="007B103F" w:rsidRDefault="007B103F">
      <w:pPr>
        <w:pStyle w:val="Heading2"/>
      </w:pPr>
      <w:r>
        <w:t>Data Collection:</w:t>
      </w:r>
    </w:p>
    <w:p w:rsidR="007B103F" w:rsidRDefault="007B103F">
      <w:pPr>
        <w:pStyle w:val="Heading3"/>
      </w:pPr>
      <w:bookmarkStart w:id="2" w:name="_Toc527907489"/>
      <w:bookmarkStart w:id="3" w:name="_Toc527907472"/>
      <w:r>
        <w:t>Data Selection:</w:t>
      </w:r>
      <w:bookmarkEnd w:id="2"/>
      <w:bookmarkEnd w:id="3"/>
    </w:p>
    <w:p w:rsidR="007B103F" w:rsidRDefault="007B103F">
      <w:pPr>
        <w:pStyle w:val="Heading3"/>
        <w:numPr>
          <w:ilvl w:val="0"/>
          <w:numId w:val="0"/>
        </w:numPr>
      </w:pPr>
      <w:bookmarkStart w:id="4" w:name="_Toc527907473"/>
      <w:bookmarkStart w:id="5" w:name="_Toc527907490"/>
      <w:r>
        <w:rPr>
          <w:i w:val="0"/>
          <w:kern w:val="0"/>
          <w:sz w:val="18"/>
        </w:rPr>
        <w:t>The TED Talk datasets I am using for this project were downloaded from Kaggle, which has approximately 2500 talks available. According to the dataset uploader, these datasets contain information about all audio-video recordings of TED Talks uploaded to the official TED.com website until September 21st, 2017. The TED Talk main dataset contains 17 columns</w:t>
      </w:r>
      <w:r w:rsidR="007C6AFF">
        <w:rPr>
          <w:i w:val="0"/>
          <w:kern w:val="0"/>
          <w:sz w:val="18"/>
        </w:rPr>
        <w:t xml:space="preserve">, </w:t>
      </w:r>
      <w:r>
        <w:rPr>
          <w:i w:val="0"/>
          <w:kern w:val="0"/>
          <w:sz w:val="18"/>
        </w:rPr>
        <w:t>including number of views, number of comments, descriptions, speakers and titles, etc. The TED Talk transcripts dataset contains 2 columns</w:t>
      </w:r>
      <w:r w:rsidR="007C6AFF">
        <w:rPr>
          <w:i w:val="0"/>
          <w:kern w:val="0"/>
          <w:sz w:val="18"/>
        </w:rPr>
        <w:t xml:space="preserve">, </w:t>
      </w:r>
      <w:r>
        <w:rPr>
          <w:i w:val="0"/>
          <w:kern w:val="0"/>
          <w:sz w:val="18"/>
        </w:rPr>
        <w:t xml:space="preserve">including the URL and the available transcripts [7]. </w:t>
      </w:r>
    </w:p>
    <w:p w:rsidR="007B103F" w:rsidRDefault="007B103F">
      <w:pPr>
        <w:pStyle w:val="Heading3"/>
      </w:pPr>
      <w:r>
        <w:t>Data Description:</w:t>
      </w:r>
      <w:bookmarkEnd w:id="4"/>
      <w:bookmarkEnd w:id="5"/>
    </w:p>
    <w:p w:rsidR="007B103F" w:rsidRDefault="007B103F">
      <w:pPr>
        <w:pStyle w:val="Heading4"/>
      </w:pPr>
      <w:r>
        <w:t>TED Main Dataset feature descriptions:</w:t>
      </w:r>
    </w:p>
    <w:p w:rsidR="007B103F" w:rsidRDefault="007B103F">
      <w:pPr>
        <w:pStyle w:val="ListParagraph"/>
        <w:numPr>
          <w:ilvl w:val="0"/>
          <w:numId w:val="4"/>
        </w:numPr>
      </w:pPr>
      <w:r>
        <w:rPr>
          <w:b/>
        </w:rPr>
        <w:t>Int64</w:t>
      </w:r>
      <w:r>
        <w:t xml:space="preserve"> - </w:t>
      </w:r>
      <w:r>
        <w:rPr>
          <w:b/>
        </w:rPr>
        <w:t>comments</w:t>
      </w:r>
      <w:r>
        <w:t xml:space="preserve">: </w:t>
      </w:r>
      <w:r>
        <w:rPr>
          <w:i/>
        </w:rPr>
        <w:t>The number of first level comments made on the talk</w:t>
      </w:r>
      <w:r>
        <w:t xml:space="preserve"> </w:t>
      </w:r>
    </w:p>
    <w:p w:rsidR="007B103F" w:rsidRDefault="007B103F">
      <w:pPr>
        <w:pStyle w:val="ListParagraph"/>
        <w:numPr>
          <w:ilvl w:val="0"/>
          <w:numId w:val="4"/>
        </w:numPr>
      </w:pPr>
      <w:r>
        <w:rPr>
          <w:b/>
        </w:rPr>
        <w:t>Object</w:t>
      </w:r>
      <w:r>
        <w:t xml:space="preserve"> - </w:t>
      </w:r>
      <w:r>
        <w:rPr>
          <w:b/>
        </w:rPr>
        <w:t>description</w:t>
      </w:r>
      <w:r>
        <w:t xml:space="preserve">: </w:t>
      </w:r>
      <w:r>
        <w:rPr>
          <w:i/>
        </w:rPr>
        <w:t>A blurb of what the talk is about</w:t>
      </w:r>
      <w:r>
        <w:t xml:space="preserve"> </w:t>
      </w:r>
    </w:p>
    <w:p w:rsidR="007B103F" w:rsidRDefault="007B103F">
      <w:pPr>
        <w:pStyle w:val="ListParagraph"/>
        <w:numPr>
          <w:ilvl w:val="0"/>
          <w:numId w:val="4"/>
        </w:numPr>
      </w:pPr>
      <w:r>
        <w:rPr>
          <w:b/>
        </w:rPr>
        <w:t>Int64</w:t>
      </w:r>
      <w:r>
        <w:t xml:space="preserve"> - </w:t>
      </w:r>
      <w:r>
        <w:rPr>
          <w:b/>
        </w:rPr>
        <w:t>duration</w:t>
      </w:r>
      <w:r>
        <w:t xml:space="preserve">: </w:t>
      </w:r>
      <w:r>
        <w:rPr>
          <w:i/>
        </w:rPr>
        <w:t>The duration of the talk in seconds</w:t>
      </w:r>
      <w:r>
        <w:t xml:space="preserve"> </w:t>
      </w:r>
    </w:p>
    <w:p w:rsidR="007B103F" w:rsidRDefault="007B103F">
      <w:pPr>
        <w:pStyle w:val="ListParagraph"/>
        <w:numPr>
          <w:ilvl w:val="0"/>
          <w:numId w:val="4"/>
        </w:numPr>
        <w:rPr>
          <w:i/>
        </w:rPr>
      </w:pPr>
      <w:r>
        <w:rPr>
          <w:b/>
        </w:rPr>
        <w:t>Object</w:t>
      </w:r>
      <w:r>
        <w:t xml:space="preserve"> - </w:t>
      </w:r>
      <w:r>
        <w:rPr>
          <w:b/>
        </w:rPr>
        <w:t>event</w:t>
      </w:r>
      <w:r>
        <w:t xml:space="preserve">: </w:t>
      </w:r>
      <w:r>
        <w:rPr>
          <w:i/>
        </w:rPr>
        <w:t xml:space="preserve">The TED/TEDx event where the talk took place </w:t>
      </w:r>
    </w:p>
    <w:p w:rsidR="007B103F" w:rsidRDefault="007B103F">
      <w:pPr>
        <w:pStyle w:val="ListParagraph"/>
        <w:numPr>
          <w:ilvl w:val="0"/>
          <w:numId w:val="4"/>
        </w:numPr>
      </w:pPr>
      <w:r>
        <w:rPr>
          <w:b/>
        </w:rPr>
        <w:t>Int64</w:t>
      </w:r>
      <w:r>
        <w:t xml:space="preserve"> - </w:t>
      </w:r>
      <w:r>
        <w:rPr>
          <w:b/>
        </w:rPr>
        <w:t>film_date</w:t>
      </w:r>
      <w:r>
        <w:t xml:space="preserve">: </w:t>
      </w:r>
      <w:r>
        <w:rPr>
          <w:i/>
        </w:rPr>
        <w:t>The Unix timestamp of the filming</w:t>
      </w:r>
      <w:r>
        <w:t xml:space="preserve"> </w:t>
      </w:r>
    </w:p>
    <w:p w:rsidR="007B103F" w:rsidRDefault="007B103F">
      <w:pPr>
        <w:pStyle w:val="ListParagraph"/>
        <w:numPr>
          <w:ilvl w:val="0"/>
          <w:numId w:val="4"/>
        </w:numPr>
      </w:pPr>
      <w:r>
        <w:rPr>
          <w:b/>
        </w:rPr>
        <w:t>Int64</w:t>
      </w:r>
      <w:r>
        <w:t xml:space="preserve"> - </w:t>
      </w:r>
      <w:r>
        <w:rPr>
          <w:b/>
        </w:rPr>
        <w:t>languages</w:t>
      </w:r>
      <w:r>
        <w:t xml:space="preserve">: </w:t>
      </w:r>
      <w:r>
        <w:rPr>
          <w:i/>
        </w:rPr>
        <w:t>The number of languages in which the talk is available</w:t>
      </w:r>
      <w:r>
        <w:t xml:space="preserve"> </w:t>
      </w:r>
    </w:p>
    <w:p w:rsidR="007B103F" w:rsidRDefault="007B103F">
      <w:pPr>
        <w:pStyle w:val="ListParagraph"/>
        <w:numPr>
          <w:ilvl w:val="0"/>
          <w:numId w:val="4"/>
        </w:numPr>
        <w:rPr>
          <w:i/>
        </w:rPr>
      </w:pPr>
      <w:r>
        <w:rPr>
          <w:b/>
        </w:rPr>
        <w:t>Object</w:t>
      </w:r>
      <w:r>
        <w:t xml:space="preserve"> - </w:t>
      </w:r>
      <w:r>
        <w:rPr>
          <w:b/>
        </w:rPr>
        <w:t>main_speaker</w:t>
      </w:r>
      <w:r>
        <w:t xml:space="preserve">: </w:t>
      </w:r>
      <w:r>
        <w:rPr>
          <w:i/>
        </w:rPr>
        <w:t xml:space="preserve">The first named speaker of the talk </w:t>
      </w:r>
    </w:p>
    <w:p w:rsidR="007B103F" w:rsidRDefault="007B103F">
      <w:pPr>
        <w:pStyle w:val="ListParagraph"/>
        <w:numPr>
          <w:ilvl w:val="0"/>
          <w:numId w:val="4"/>
        </w:numPr>
        <w:rPr>
          <w:i/>
        </w:rPr>
      </w:pPr>
      <w:r>
        <w:rPr>
          <w:b/>
        </w:rPr>
        <w:t>Object</w:t>
      </w:r>
      <w:r>
        <w:t xml:space="preserve"> - </w:t>
      </w:r>
      <w:r>
        <w:rPr>
          <w:b/>
        </w:rPr>
        <w:t>name</w:t>
      </w:r>
      <w:r>
        <w:t xml:space="preserve">: </w:t>
      </w:r>
      <w:r>
        <w:rPr>
          <w:i/>
        </w:rPr>
        <w:t>The official name of the TED Talk. Includes the title and the speaker</w:t>
      </w:r>
    </w:p>
    <w:p w:rsidR="007B103F" w:rsidRDefault="007B103F">
      <w:pPr>
        <w:pStyle w:val="ListParagraph"/>
        <w:numPr>
          <w:ilvl w:val="0"/>
          <w:numId w:val="4"/>
        </w:numPr>
      </w:pPr>
      <w:r>
        <w:rPr>
          <w:b/>
        </w:rPr>
        <w:t>Int64</w:t>
      </w:r>
      <w:r>
        <w:t xml:space="preserve"> - </w:t>
      </w:r>
      <w:r>
        <w:rPr>
          <w:b/>
        </w:rPr>
        <w:t>num_speaker</w:t>
      </w:r>
      <w:r>
        <w:t xml:space="preserve">: </w:t>
      </w:r>
      <w:r>
        <w:rPr>
          <w:i/>
        </w:rPr>
        <w:t>The number of speakers in the talk</w:t>
      </w:r>
      <w:r>
        <w:t xml:space="preserve"> </w:t>
      </w:r>
    </w:p>
    <w:p w:rsidR="007B103F" w:rsidRDefault="007B103F">
      <w:pPr>
        <w:pStyle w:val="ListParagraph"/>
        <w:numPr>
          <w:ilvl w:val="0"/>
          <w:numId w:val="4"/>
        </w:numPr>
      </w:pPr>
      <w:r>
        <w:rPr>
          <w:b/>
        </w:rPr>
        <w:t>Int64</w:t>
      </w:r>
      <w:r>
        <w:t xml:space="preserve"> - </w:t>
      </w:r>
      <w:r>
        <w:rPr>
          <w:b/>
        </w:rPr>
        <w:t>published_date</w:t>
      </w:r>
      <w:r>
        <w:t xml:space="preserve">: </w:t>
      </w:r>
      <w:r>
        <w:rPr>
          <w:i/>
        </w:rPr>
        <w:t>The Unix timestamp for the publication of the talk on TED.com</w:t>
      </w:r>
      <w:r>
        <w:t xml:space="preserve"> </w:t>
      </w:r>
    </w:p>
    <w:p w:rsidR="007B103F" w:rsidRDefault="007B103F">
      <w:pPr>
        <w:pStyle w:val="ListParagraph"/>
        <w:numPr>
          <w:ilvl w:val="0"/>
          <w:numId w:val="4"/>
        </w:numPr>
      </w:pPr>
      <w:r>
        <w:rPr>
          <w:b/>
        </w:rPr>
        <w:t>Object</w:t>
      </w:r>
      <w:r>
        <w:t xml:space="preserve"> - </w:t>
      </w:r>
      <w:r>
        <w:rPr>
          <w:b/>
        </w:rPr>
        <w:t>ratings</w:t>
      </w:r>
      <w:r>
        <w:t xml:space="preserve">: </w:t>
      </w:r>
      <w:r>
        <w:rPr>
          <w:i/>
        </w:rPr>
        <w:t>A stringified dictionary of the various ratings given to the talk (inspiring, fascinating, jaw dropping, etc.)</w:t>
      </w:r>
      <w:r>
        <w:t xml:space="preserve"> </w:t>
      </w:r>
    </w:p>
    <w:p w:rsidR="007B103F" w:rsidRDefault="007B103F">
      <w:pPr>
        <w:pStyle w:val="ListParagraph"/>
        <w:numPr>
          <w:ilvl w:val="0"/>
          <w:numId w:val="4"/>
        </w:numPr>
      </w:pPr>
      <w:r>
        <w:rPr>
          <w:b/>
        </w:rPr>
        <w:t>Object</w:t>
      </w:r>
      <w:r>
        <w:t xml:space="preserve"> - </w:t>
      </w:r>
      <w:r>
        <w:rPr>
          <w:b/>
        </w:rPr>
        <w:t>related_talks</w:t>
      </w:r>
      <w:r>
        <w:t xml:space="preserve">: </w:t>
      </w:r>
      <w:r>
        <w:rPr>
          <w:i/>
        </w:rPr>
        <w:t>A list of dictionaries of recommended talks to watch next</w:t>
      </w:r>
      <w:r>
        <w:t xml:space="preserve"> </w:t>
      </w:r>
    </w:p>
    <w:p w:rsidR="007B103F" w:rsidRDefault="007B103F">
      <w:pPr>
        <w:pStyle w:val="ListParagraph"/>
        <w:numPr>
          <w:ilvl w:val="0"/>
          <w:numId w:val="4"/>
        </w:numPr>
      </w:pPr>
      <w:r>
        <w:rPr>
          <w:b/>
        </w:rPr>
        <w:t>Object</w:t>
      </w:r>
      <w:r>
        <w:t xml:space="preserve"> - </w:t>
      </w:r>
      <w:r>
        <w:rPr>
          <w:b/>
        </w:rPr>
        <w:t>speaker_occupation</w:t>
      </w:r>
      <w:r>
        <w:t xml:space="preserve">: </w:t>
      </w:r>
      <w:r>
        <w:rPr>
          <w:i/>
        </w:rPr>
        <w:t>The occupation of the main speaker</w:t>
      </w:r>
      <w:r>
        <w:t xml:space="preserve"> </w:t>
      </w:r>
    </w:p>
    <w:p w:rsidR="007B103F" w:rsidRDefault="007B103F">
      <w:pPr>
        <w:pStyle w:val="ListParagraph"/>
        <w:numPr>
          <w:ilvl w:val="0"/>
          <w:numId w:val="4"/>
        </w:numPr>
      </w:pPr>
      <w:r>
        <w:rPr>
          <w:b/>
        </w:rPr>
        <w:t>Object</w:t>
      </w:r>
      <w:r>
        <w:t xml:space="preserve"> - </w:t>
      </w:r>
      <w:r>
        <w:rPr>
          <w:b/>
        </w:rPr>
        <w:t>tags</w:t>
      </w:r>
      <w:r>
        <w:t xml:space="preserve">: </w:t>
      </w:r>
      <w:r>
        <w:rPr>
          <w:i/>
        </w:rPr>
        <w:t>The themes associated with the talk</w:t>
      </w:r>
      <w:r>
        <w:t xml:space="preserve"> </w:t>
      </w:r>
    </w:p>
    <w:p w:rsidR="007B103F" w:rsidRDefault="007B103F">
      <w:pPr>
        <w:pStyle w:val="ListParagraph"/>
        <w:numPr>
          <w:ilvl w:val="0"/>
          <w:numId w:val="4"/>
        </w:numPr>
      </w:pPr>
      <w:r>
        <w:rPr>
          <w:b/>
        </w:rPr>
        <w:t>Object</w:t>
      </w:r>
      <w:r>
        <w:t xml:space="preserve"> - </w:t>
      </w:r>
      <w:r>
        <w:rPr>
          <w:b/>
        </w:rPr>
        <w:t>title</w:t>
      </w:r>
      <w:r>
        <w:t xml:space="preserve">: </w:t>
      </w:r>
      <w:r>
        <w:rPr>
          <w:i/>
        </w:rPr>
        <w:t>The title of the talk</w:t>
      </w:r>
      <w:r>
        <w:t xml:space="preserve"> </w:t>
      </w:r>
    </w:p>
    <w:p w:rsidR="007B103F" w:rsidRDefault="007B103F">
      <w:pPr>
        <w:pStyle w:val="ListParagraph"/>
        <w:numPr>
          <w:ilvl w:val="0"/>
          <w:numId w:val="4"/>
        </w:numPr>
      </w:pPr>
      <w:r>
        <w:rPr>
          <w:b/>
        </w:rPr>
        <w:t>Object</w:t>
      </w:r>
      <w:r>
        <w:t xml:space="preserve"> - </w:t>
      </w:r>
      <w:r>
        <w:rPr>
          <w:b/>
        </w:rPr>
        <w:t>url</w:t>
      </w:r>
      <w:r>
        <w:t xml:space="preserve">: </w:t>
      </w:r>
      <w:r>
        <w:rPr>
          <w:i/>
        </w:rPr>
        <w:t>The URL of the talk</w:t>
      </w:r>
      <w:r>
        <w:t xml:space="preserve"> </w:t>
      </w:r>
    </w:p>
    <w:p w:rsidR="007B103F" w:rsidRDefault="007B103F">
      <w:pPr>
        <w:pStyle w:val="ListParagraph"/>
        <w:numPr>
          <w:ilvl w:val="0"/>
          <w:numId w:val="4"/>
        </w:numPr>
      </w:pPr>
      <w:r>
        <w:rPr>
          <w:b/>
        </w:rPr>
        <w:t>Int64</w:t>
      </w:r>
      <w:r>
        <w:t xml:space="preserve"> - </w:t>
      </w:r>
      <w:r>
        <w:rPr>
          <w:b/>
        </w:rPr>
        <w:t>views</w:t>
      </w:r>
      <w:r>
        <w:t xml:space="preserve">: </w:t>
      </w:r>
      <w:r>
        <w:rPr>
          <w:i/>
        </w:rPr>
        <w:t>The number of views on the talk</w:t>
      </w:r>
    </w:p>
    <w:p w:rsidR="007B103F" w:rsidRDefault="007B103F">
      <w:pPr>
        <w:pStyle w:val="Heading4"/>
      </w:pPr>
      <w:r>
        <w:t>TED Transcript Dataset feature descriptions:</w:t>
      </w:r>
    </w:p>
    <w:p w:rsidR="007B103F" w:rsidRDefault="007B103F">
      <w:pPr>
        <w:pStyle w:val="ListParagraph"/>
        <w:numPr>
          <w:ilvl w:val="0"/>
          <w:numId w:val="5"/>
        </w:numPr>
      </w:pPr>
      <w:r>
        <w:rPr>
          <w:b/>
        </w:rPr>
        <w:t>Object</w:t>
      </w:r>
      <w:r>
        <w:t xml:space="preserve"> - </w:t>
      </w:r>
      <w:r>
        <w:rPr>
          <w:b/>
        </w:rPr>
        <w:t>transcript</w:t>
      </w:r>
      <w:r>
        <w:t xml:space="preserve">: </w:t>
      </w:r>
      <w:r>
        <w:rPr>
          <w:i/>
        </w:rPr>
        <w:t>The official English transcript of the talk.</w:t>
      </w:r>
      <w:r>
        <w:t xml:space="preserve"> </w:t>
      </w:r>
    </w:p>
    <w:p w:rsidR="007B103F" w:rsidRDefault="007B103F">
      <w:pPr>
        <w:pStyle w:val="ListParagraph"/>
        <w:numPr>
          <w:ilvl w:val="0"/>
          <w:numId w:val="5"/>
        </w:numPr>
      </w:pPr>
      <w:r>
        <w:rPr>
          <w:b/>
        </w:rPr>
        <w:t>Object</w:t>
      </w:r>
      <w:r>
        <w:t xml:space="preserve"> - </w:t>
      </w:r>
      <w:r>
        <w:rPr>
          <w:b/>
        </w:rPr>
        <w:t>url</w:t>
      </w:r>
      <w:r>
        <w:t xml:space="preserve">: </w:t>
      </w:r>
      <w:r>
        <w:rPr>
          <w:i/>
        </w:rPr>
        <w:t>The URL of the talk</w:t>
      </w:r>
    </w:p>
    <w:p w:rsidR="007B103F" w:rsidRDefault="007B103F">
      <w:pPr>
        <w:pStyle w:val="Heading3"/>
        <w:sectPr w:rsidR="007B103F">
          <w:type w:val="continuous"/>
          <w:pgSz w:w="12240" w:h="15840"/>
          <w:pgMar w:top="1080" w:right="1080" w:bottom="1440" w:left="1080" w:header="720" w:footer="720" w:gutter="0"/>
          <w:cols w:num="2" w:space="475"/>
        </w:sectPr>
      </w:pPr>
    </w:p>
    <w:p w:rsidR="007B103F" w:rsidRDefault="007B103F">
      <w:pPr>
        <w:pStyle w:val="Heading3"/>
      </w:pPr>
      <w:r>
        <w:t xml:space="preserve">Dataset Sample Data: </w:t>
      </w:r>
    </w:p>
    <w:p w:rsidR="007B103F" w:rsidRDefault="007B103F">
      <w:pPr>
        <w:pStyle w:val="Heading4"/>
        <w:sectPr w:rsidR="007B103F">
          <w:type w:val="continuous"/>
          <w:pgSz w:w="12240" w:h="15840"/>
          <w:pgMar w:top="1080" w:right="1080" w:bottom="1440" w:left="1080" w:header="720" w:footer="720" w:gutter="0"/>
          <w:cols w:space="720"/>
        </w:sectPr>
      </w:pPr>
    </w:p>
    <w:p w:rsidR="007B103F" w:rsidRDefault="007B103F">
      <w:pPr>
        <w:pStyle w:val="Heading4"/>
      </w:pPr>
      <w:r>
        <w:t>TED Main Dataset:</w:t>
      </w:r>
    </w:p>
    <w:p w:rsidR="007B103F" w:rsidRDefault="007B103F">
      <w:pPr>
        <w:sectPr w:rsidR="007B103F">
          <w:type w:val="continuous"/>
          <w:pgSz w:w="12240" w:h="15840"/>
          <w:pgMar w:top="1080" w:right="1080" w:bottom="1440" w:left="1080" w:header="720" w:footer="720" w:gutter="0"/>
          <w:cols w:space="720"/>
        </w:sectPr>
      </w:pPr>
    </w:p>
    <w:p w:rsidR="007B103F" w:rsidRDefault="002E7535">
      <w:pPr>
        <w:keepNext/>
      </w:pPr>
      <w:r>
        <w:rPr>
          <w:noProof/>
          <w:lang w:eastAsia="zh-CN"/>
        </w:rPr>
        <w:drawing>
          <wp:inline distT="0" distB="0" distL="0" distR="0">
            <wp:extent cx="6638925" cy="1400175"/>
            <wp:effectExtent l="0" t="0" r="0" b="0"/>
            <wp:docPr id="1"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1400175"/>
                    </a:xfrm>
                    <a:prstGeom prst="rect">
                      <a:avLst/>
                    </a:prstGeom>
                    <a:noFill/>
                    <a:ln>
                      <a:noFill/>
                    </a:ln>
                  </pic:spPr>
                </pic:pic>
              </a:graphicData>
            </a:graphic>
          </wp:inline>
        </w:drawing>
      </w:r>
    </w:p>
    <w:p w:rsidR="007B103F" w:rsidRDefault="007B103F">
      <w:pPr>
        <w:pStyle w:val="Caption"/>
        <w:sectPr w:rsidR="007B103F">
          <w:type w:val="continuous"/>
          <w:pgSz w:w="12240" w:h="15840"/>
          <w:pgMar w:top="1080" w:right="1080" w:bottom="1440" w:left="1080" w:header="720" w:footer="720" w:gutter="0"/>
          <w:cols w:space="720"/>
        </w:sectPr>
      </w:pPr>
      <w:r>
        <w:t xml:space="preserve">Figure </w:t>
      </w:r>
      <w:r w:rsidR="0013510B">
        <w:fldChar w:fldCharType="begin"/>
      </w:r>
      <w:r w:rsidR="0013510B">
        <w:instrText xml:space="preserve"> SEQ Figure \* ARABIC </w:instrText>
      </w:r>
      <w:r w:rsidR="0013510B">
        <w:fldChar w:fldCharType="separate"/>
      </w:r>
      <w:r w:rsidR="007F14D0">
        <w:rPr>
          <w:noProof/>
        </w:rPr>
        <w:t>1</w:t>
      </w:r>
      <w:r w:rsidR="0013510B">
        <w:fldChar w:fldCharType="end"/>
      </w:r>
      <w:r>
        <w:t>: Sample Data Entry in the TED Main Dataset</w:t>
      </w:r>
    </w:p>
    <w:p w:rsidR="007B103F" w:rsidRDefault="007B103F"/>
    <w:p w:rsidR="007B103F" w:rsidRDefault="007B103F">
      <w:pPr>
        <w:pStyle w:val="Heading4"/>
      </w:pPr>
      <w:r>
        <w:t>TED Transcript Dataset:</w:t>
      </w:r>
    </w:p>
    <w:p w:rsidR="007B103F" w:rsidRDefault="007B103F">
      <w:pPr>
        <w:sectPr w:rsidR="007B103F">
          <w:type w:val="continuous"/>
          <w:pgSz w:w="12240" w:h="15840"/>
          <w:pgMar w:top="1080" w:right="1080" w:bottom="1440" w:left="1080" w:header="720" w:footer="720" w:gutter="0"/>
          <w:cols w:space="720"/>
        </w:sectPr>
      </w:pPr>
    </w:p>
    <w:p w:rsidR="007B103F" w:rsidRDefault="002E7535">
      <w:pPr>
        <w:keepNext/>
      </w:pPr>
      <w:r>
        <w:rPr>
          <w:noProof/>
          <w:lang w:eastAsia="zh-CN"/>
        </w:rPr>
        <w:drawing>
          <wp:inline distT="0" distB="0" distL="0" distR="0">
            <wp:extent cx="6629400" cy="1285875"/>
            <wp:effectExtent l="0" t="0" r="0" b="0"/>
            <wp:docPr id="2" name="Picture 5"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ext&#10;&#10;Description generated with very high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1285875"/>
                    </a:xfrm>
                    <a:prstGeom prst="rect">
                      <a:avLst/>
                    </a:prstGeom>
                    <a:noFill/>
                    <a:ln>
                      <a:noFill/>
                    </a:ln>
                  </pic:spPr>
                </pic:pic>
              </a:graphicData>
            </a:graphic>
          </wp:inline>
        </w:drawing>
      </w:r>
    </w:p>
    <w:p w:rsidR="007B103F" w:rsidRDefault="007B103F">
      <w:pPr>
        <w:pStyle w:val="Caption"/>
        <w:sectPr w:rsidR="007B103F">
          <w:type w:val="continuous"/>
          <w:pgSz w:w="12240" w:h="15840"/>
          <w:pgMar w:top="1080" w:right="1080" w:bottom="1440" w:left="1080" w:header="720" w:footer="720" w:gutter="0"/>
          <w:cols w:space="720"/>
        </w:sectPr>
      </w:pPr>
      <w:r>
        <w:t xml:space="preserve">Figure </w:t>
      </w:r>
      <w:r w:rsidR="0013510B">
        <w:fldChar w:fldCharType="begin"/>
      </w:r>
      <w:r w:rsidR="0013510B">
        <w:instrText xml:space="preserve"> SEQ Figure \* ARABIC </w:instrText>
      </w:r>
      <w:r w:rsidR="0013510B">
        <w:fldChar w:fldCharType="separate"/>
      </w:r>
      <w:r w:rsidR="007F14D0">
        <w:rPr>
          <w:noProof/>
        </w:rPr>
        <w:t>2</w:t>
      </w:r>
      <w:r w:rsidR="0013510B">
        <w:fldChar w:fldCharType="end"/>
      </w:r>
      <w:r>
        <w:t>: Sample Data Entry in the TED Transcript Dataset</w:t>
      </w:r>
    </w:p>
    <w:p w:rsidR="007B103F" w:rsidRDefault="007B103F">
      <w:pPr>
        <w:sectPr w:rsidR="007B103F">
          <w:type w:val="continuous"/>
          <w:pgSz w:w="12240" w:h="15840"/>
          <w:pgMar w:top="1080" w:right="1080" w:bottom="1440" w:left="1080" w:header="720" w:footer="720" w:gutter="0"/>
          <w:cols w:space="720"/>
        </w:sectPr>
      </w:pPr>
    </w:p>
    <w:p w:rsidR="007B103F" w:rsidRDefault="007B103F">
      <w:pPr>
        <w:pStyle w:val="Heading2"/>
      </w:pPr>
      <w:r>
        <w:t>Data Understanding:</w:t>
      </w:r>
    </w:p>
    <w:p w:rsidR="007B103F" w:rsidRDefault="007B103F">
      <w:r>
        <w:rPr>
          <w:b/>
        </w:rPr>
        <w:t>Technique</w:t>
      </w:r>
      <w:r>
        <w:t xml:space="preserve">: </w:t>
      </w:r>
      <w:r>
        <w:rPr>
          <w:i/>
        </w:rPr>
        <w:t>Exploratory Data Analysis</w:t>
      </w:r>
    </w:p>
    <w:p w:rsidR="007B103F" w:rsidRDefault="007B103F">
      <w:r>
        <w:t xml:space="preserve">For this project, the technique being used to understand all the features of the provided dataset is Exploratory Data Analysis </w:t>
      </w:r>
      <w:r>
        <w:t>(EDA),  which involves a number of graphical techniques, such as, Box Plot, Histogram, Multi-vari chart, and Scatter Plot, etc.[11</w:t>
      </w:r>
      <w:r>
        <w:rPr>
          <w:vanish/>
        </w:rPr>
        <w:t xml:space="preserve">IKIPlot, Histogram, Multi-vari chart, and Scatter Plot, etc. butes of the provided dataset is Explortary Data Analysis. </w:t>
      </w:r>
      <w:r>
        <w:rPr>
          <w:vanish/>
        </w:rPr>
        <w:pgNum/>
      </w:r>
      <w:r>
        <w:rPr>
          <w:vanish/>
        </w:rPr>
        <w:pgNum/>
      </w:r>
      <w:r>
        <w:rPr>
          <w:vanish/>
        </w:rPr>
        <w:pgNum/>
      </w:r>
      <w:r>
        <w:rPr>
          <w:vanish/>
        </w:rPr>
        <w:pgNum/>
      </w:r>
      <w:r>
        <w:rPr>
          <w:vanish/>
        </w:rPr>
        <w:pgNum/>
      </w:r>
      <w:r>
        <w:rPr>
          <w:vanish/>
        </w:rPr>
        <w:pgNum/>
      </w:r>
      <w:r>
        <w:rPr>
          <w:vanish/>
        </w:rPr>
        <w:pgNum/>
      </w:r>
      <w:r>
        <w:t xml:space="preserve">]. The primary aim with Exploratory Data Analysis is to examine the data for distribution, outliers, and anomalies. It also </w:t>
      </w:r>
      <w:r>
        <w:lastRenderedPageBreak/>
        <w:t>provides hypothesis generation by visualizing and understanding the data usually though graphical representation. [12].</w:t>
      </w:r>
    </w:p>
    <w:p w:rsidR="007B103F" w:rsidRDefault="007B103F">
      <w:r>
        <w:t xml:space="preserve">Although not all algorithms will fail with missing values, it is still recommended to understand and mark where those missing values </w:t>
      </w:r>
      <w:r w:rsidR="00AF555F">
        <w:t>are and</w:t>
      </w:r>
      <w:r>
        <w:t xml:space="preserve"> handle missing values accordingly. Some missing values can be replaced with different values, while some rows shall be dropped from the dataset. Figure 3 is a missing data visualization for TED main dataset that being presented with Library – </w:t>
      </w:r>
      <w:r>
        <w:rPr>
          <w:i/>
        </w:rPr>
        <w:t>missingno</w:t>
      </w:r>
      <w:r>
        <w:t xml:space="preserve">, from MIT [13]. </w:t>
      </w:r>
    </w:p>
    <w:p w:rsidR="007B103F" w:rsidRDefault="002E7535">
      <w:pPr>
        <w:keepNext/>
      </w:pPr>
      <w:r>
        <w:rPr>
          <w:noProof/>
          <w:lang w:eastAsia="zh-CN"/>
        </w:rPr>
        <w:drawing>
          <wp:inline distT="0" distB="0" distL="0" distR="0">
            <wp:extent cx="3048000" cy="1419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419225"/>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3</w:t>
      </w:r>
      <w:r w:rsidR="0013510B">
        <w:fldChar w:fldCharType="end"/>
      </w:r>
      <w:r>
        <w:t>: Missing Data Visualization in TED Main Dataset</w:t>
      </w:r>
    </w:p>
    <w:p w:rsidR="007B103F" w:rsidRDefault="007B103F">
      <w:pPr>
        <w:rPr>
          <w:lang w:eastAsia="en-AU"/>
        </w:rPr>
      </w:pPr>
      <w:r>
        <w:rPr>
          <w:lang w:eastAsia="en-AU"/>
        </w:rPr>
        <w:t xml:space="preserve">Since the objective of this project is to predict the popularity a TED talk and TED.com published their “The most popular talks of all time” at </w:t>
      </w:r>
      <w:hyperlink r:id="rId11" w:history="1">
        <w:r>
          <w:rPr>
            <w:rStyle w:val="Hyperlink"/>
            <w:lang w:eastAsia="en-AU"/>
          </w:rPr>
          <w:t>TED.com</w:t>
        </w:r>
      </w:hyperlink>
      <w:r>
        <w:rPr>
          <w:lang w:eastAsia="en-AU"/>
        </w:rPr>
        <w:t>, which is sorted by number of views. Consequently, I would also use “views” as the basis definition of the popularity. Figure 4 shows the distribution of ‘views’.</w:t>
      </w:r>
    </w:p>
    <w:p w:rsidR="007B103F" w:rsidRDefault="002E7535">
      <w:pPr>
        <w:keepNext/>
        <w:jc w:val="center"/>
      </w:pPr>
      <w:r>
        <w:rPr>
          <w:noProof/>
          <w:lang w:eastAsia="zh-CN"/>
        </w:rPr>
        <w:drawing>
          <wp:inline distT="0" distB="0" distL="0" distR="0">
            <wp:extent cx="2409825" cy="17811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781175"/>
                    </a:xfrm>
                    <a:prstGeom prst="rect">
                      <a:avLst/>
                    </a:prstGeom>
                    <a:noFill/>
                    <a:ln>
                      <a:noFill/>
                    </a:ln>
                  </pic:spPr>
                </pic:pic>
              </a:graphicData>
            </a:graphic>
          </wp:inline>
        </w:drawing>
      </w:r>
    </w:p>
    <w:p w:rsidR="007B103F" w:rsidRDefault="007B103F">
      <w:pPr>
        <w:pStyle w:val="Caption"/>
        <w:jc w:val="both"/>
      </w:pPr>
      <w:r>
        <w:t xml:space="preserve">Figure </w:t>
      </w:r>
      <w:r w:rsidR="0013510B">
        <w:fldChar w:fldCharType="begin"/>
      </w:r>
      <w:r w:rsidR="0013510B">
        <w:instrText xml:space="preserve"> SEQ Figure \* ARABIC </w:instrText>
      </w:r>
      <w:r w:rsidR="0013510B">
        <w:fldChar w:fldCharType="separate"/>
      </w:r>
      <w:r w:rsidR="007F14D0">
        <w:rPr>
          <w:noProof/>
        </w:rPr>
        <w:t>4</w:t>
      </w:r>
      <w:r w:rsidR="0013510B">
        <w:fldChar w:fldCharType="end"/>
      </w:r>
      <w:r>
        <w:t>: Distribution of number of views for each talk</w:t>
      </w:r>
    </w:p>
    <w:p w:rsidR="007B103F" w:rsidRDefault="007B103F">
      <w:pPr>
        <w:pStyle w:val="Abstract"/>
      </w:pPr>
      <w:r>
        <w:t xml:space="preserve">According to Figure 4, ‘views’ is really wide dispersed that predicting the exact number of views can be super difficult. However, the density is pretty high for views around 1 million, it would </w:t>
      </w:r>
      <w:r w:rsidR="007C6AFF">
        <w:t xml:space="preserve">be </w:t>
      </w:r>
      <w:r>
        <w:t xml:space="preserve">more sense to discretize the views and make it </w:t>
      </w:r>
      <w:r w:rsidR="00C03590">
        <w:t>a categorical or binary value</w:t>
      </w:r>
      <w:r>
        <w:t xml:space="preserve">. For this project, Figure 5 defines how the popularity is being defined. In addition, it is possible that celebrity charm may attract additional views, for example, Bill Gates had given several talks at </w:t>
      </w:r>
      <w:hyperlink r:id="rId13" w:history="1">
        <w:r>
          <w:rPr>
            <w:rStyle w:val="Hyperlink"/>
            <w:lang w:eastAsia="en-AU"/>
          </w:rPr>
          <w:t>TED.com</w:t>
        </w:r>
      </w:hyperlink>
      <w:r>
        <w:t xml:space="preserve">. Therefore, I used </w:t>
      </w:r>
      <w:r>
        <w:rPr>
          <w:i/>
        </w:rPr>
        <w:t>barplot</w:t>
      </w:r>
      <w:r>
        <w:t xml:space="preserve"> in Figure 6 to show the TOP 10 talks and perform spot check on the speakers to make sure they are not celebrities.</w:t>
      </w:r>
    </w:p>
    <w:p w:rsidR="007B103F" w:rsidRDefault="002E7535">
      <w:pPr>
        <w:keepNext/>
        <w:jc w:val="center"/>
      </w:pPr>
      <w:r>
        <w:rPr>
          <w:noProof/>
          <w:lang w:eastAsia="zh-CN"/>
        </w:rPr>
        <w:drawing>
          <wp:inline distT="0" distB="0" distL="0" distR="0">
            <wp:extent cx="1695450" cy="1200150"/>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450" cy="120015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5</w:t>
      </w:r>
      <w:r w:rsidR="0013510B">
        <w:fldChar w:fldCharType="end"/>
      </w:r>
      <w:r>
        <w:t>: Define the popularity</w:t>
      </w:r>
    </w:p>
    <w:p w:rsidR="007B103F" w:rsidRDefault="002E7535">
      <w:pPr>
        <w:keepNext/>
        <w:jc w:val="center"/>
      </w:pPr>
      <w:r>
        <w:rPr>
          <w:noProof/>
          <w:lang w:eastAsia="zh-CN"/>
        </w:rPr>
        <w:drawing>
          <wp:inline distT="0" distB="0" distL="0" distR="0">
            <wp:extent cx="3048000" cy="108585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w:instrText>
      </w:r>
      <w:r w:rsidR="0013510B">
        <w:instrText xml:space="preserve"> ARABIC </w:instrText>
      </w:r>
      <w:r w:rsidR="0013510B">
        <w:fldChar w:fldCharType="separate"/>
      </w:r>
      <w:r w:rsidR="007F14D0">
        <w:rPr>
          <w:noProof/>
        </w:rPr>
        <w:t>6</w:t>
      </w:r>
      <w:r w:rsidR="0013510B">
        <w:fldChar w:fldCharType="end"/>
      </w:r>
      <w:r>
        <w:t>: TOP 10 TED Talks (2017)</w:t>
      </w:r>
    </w:p>
    <w:p w:rsidR="007B103F" w:rsidRDefault="007B103F">
      <w:r>
        <w:rPr>
          <w:lang w:eastAsia="en-AU"/>
        </w:rPr>
        <w:t xml:space="preserve">Figure 7 below shows the occurrences of unique values based on </w:t>
      </w:r>
      <w:r>
        <w:rPr>
          <w:i/>
          <w:lang w:eastAsia="en-AU"/>
        </w:rPr>
        <w:t xml:space="preserve">main_speaker </w:t>
      </w:r>
      <w:r>
        <w:rPr>
          <w:lang w:eastAsia="en-AU"/>
        </w:rPr>
        <w:t xml:space="preserve">from TED main dataset, some speakers have more than 1 TED talk being published, hypothetically, </w:t>
      </w:r>
      <w:r w:rsidR="00AF555F">
        <w:t>these occurrences</w:t>
      </w:r>
      <w:r>
        <w:t xml:space="preserve"> is also kind of experiences, therefore, I introduced a new feature – </w:t>
      </w:r>
      <w:r>
        <w:rPr>
          <w:i/>
        </w:rPr>
        <w:t>number_of_attendences</w:t>
      </w:r>
      <w:r>
        <w:t xml:space="preserve"> – to our TED main dataset. </w:t>
      </w:r>
    </w:p>
    <w:p w:rsidR="007B103F" w:rsidRDefault="002E7535">
      <w:pPr>
        <w:keepNext/>
        <w:jc w:val="center"/>
      </w:pPr>
      <w:r>
        <w:rPr>
          <w:noProof/>
          <w:lang w:eastAsia="zh-CN"/>
        </w:rPr>
        <w:drawing>
          <wp:inline distT="0" distB="0" distL="0" distR="0">
            <wp:extent cx="3048000" cy="1419225"/>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1419225"/>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7</w:t>
      </w:r>
      <w:r w:rsidR="0013510B">
        <w:fldChar w:fldCharType="end"/>
      </w:r>
      <w:r>
        <w:t>: Speaker Occurrences on TED Talk</w:t>
      </w:r>
    </w:p>
    <w:p w:rsidR="007B103F" w:rsidRDefault="007B103F">
      <w:pPr>
        <w:rPr>
          <w:lang w:eastAsia="en-AU"/>
        </w:rPr>
      </w:pPr>
      <w:r>
        <w:rPr>
          <w:lang w:eastAsia="en-AU"/>
        </w:rPr>
        <w:t xml:space="preserve">Figure 8 below shows how number of views is related with </w:t>
      </w:r>
      <w:r>
        <w:rPr>
          <w:i/>
          <w:lang w:eastAsia="en-AU"/>
        </w:rPr>
        <w:t>speaker_occupation</w:t>
      </w:r>
      <w:r>
        <w:rPr>
          <w:lang w:eastAsia="en-AU"/>
        </w:rPr>
        <w:t xml:space="preserve"> with boxplot. </w:t>
      </w:r>
      <w:r w:rsidR="007C6AFF">
        <w:rPr>
          <w:i/>
          <w:lang w:eastAsia="en-AU"/>
        </w:rPr>
        <w:t>S</w:t>
      </w:r>
      <w:r>
        <w:rPr>
          <w:i/>
          <w:lang w:eastAsia="en-AU"/>
        </w:rPr>
        <w:t>peaker_occupation</w:t>
      </w:r>
      <w:r>
        <w:rPr>
          <w:lang w:eastAsia="en-AU"/>
        </w:rPr>
        <w:t xml:space="preserve"> is an object feature in TED main dataset</w:t>
      </w:r>
      <w:r w:rsidR="007C6AFF">
        <w:rPr>
          <w:lang w:eastAsia="en-AU"/>
        </w:rPr>
        <w:t>. C</w:t>
      </w:r>
      <w:r>
        <w:rPr>
          <w:lang w:eastAsia="en-AU"/>
        </w:rPr>
        <w:t xml:space="preserve">onverting this feature to a categorical feature would be necessary while building classification model. </w:t>
      </w:r>
    </w:p>
    <w:p w:rsidR="007B103F" w:rsidRDefault="002E7535">
      <w:pPr>
        <w:keepNext/>
        <w:jc w:val="center"/>
      </w:pPr>
      <w:r>
        <w:rPr>
          <w:noProof/>
          <w:lang w:eastAsia="zh-CN"/>
        </w:rPr>
        <w:drawing>
          <wp:inline distT="0" distB="0" distL="0" distR="0">
            <wp:extent cx="2781300" cy="152400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8</w:t>
      </w:r>
      <w:r w:rsidR="0013510B">
        <w:fldChar w:fldCharType="end"/>
      </w:r>
      <w:r>
        <w:t>: Boxplot for Speaker Occupation and Views</w:t>
      </w:r>
    </w:p>
    <w:p w:rsidR="007B103F" w:rsidRDefault="007B103F">
      <w:pPr>
        <w:pStyle w:val="Heading2"/>
      </w:pPr>
      <w:r>
        <w:lastRenderedPageBreak/>
        <w:t>Data Pre-Processing:</w:t>
      </w:r>
    </w:p>
    <w:p w:rsidR="007B103F" w:rsidRDefault="007B103F">
      <w:pPr>
        <w:pStyle w:val="Heading3"/>
      </w:pPr>
      <w:r>
        <w:t xml:space="preserve">Data cleaning: </w:t>
      </w:r>
    </w:p>
    <w:p w:rsidR="007B103F" w:rsidRDefault="007B103F">
      <w:r>
        <w:t xml:space="preserve">As we </w:t>
      </w:r>
      <w:r>
        <w:rPr>
          <w:vanish/>
        </w:rPr>
        <w:t>Reduction:</w:t>
      </w:r>
      <w:r>
        <w:rPr>
          <w:vanish/>
        </w:rPr>
        <w:cr/>
        <w:t>ion:</w:t>
      </w:r>
      <w:r>
        <w:rPr>
          <w:vanish/>
        </w:rPr>
        <w:cr/>
        <w:t>ck, MDion model. ssary if ure, it would be  a new feature being identified and added to our TED main datase</w:t>
      </w:r>
      <w:r>
        <w:t xml:space="preserve">identified in Data Understanding Section, there are 6 missing values in </w:t>
      </w:r>
      <w:r>
        <w:rPr>
          <w:i/>
        </w:rPr>
        <w:t>speaker_occupation</w:t>
      </w:r>
      <w:r>
        <w:t xml:space="preserve"> column and this column is an Object type, the way how this project handles this missing value is to fill missing values with “</w:t>
      </w:r>
      <w:r>
        <w:rPr>
          <w:b/>
        </w:rPr>
        <w:t>Unknown</w:t>
      </w:r>
      <w:r>
        <w:t xml:space="preserve">”. </w:t>
      </w:r>
    </w:p>
    <w:p w:rsidR="007B103F" w:rsidRDefault="007B103F">
      <w:pPr>
        <w:pStyle w:val="Heading3"/>
      </w:pPr>
      <w:r>
        <w:t>Data Transformation:</w:t>
      </w:r>
    </w:p>
    <w:p w:rsidR="007B103F" w:rsidRDefault="007B103F">
      <w:r>
        <w:t xml:space="preserve">In the TED main dataset, there are several columns could not be used directly in a meaningful way. </w:t>
      </w:r>
      <w:r w:rsidR="007C6AFF">
        <w:t>For example</w:t>
      </w:r>
      <w:r>
        <w:t>, date time is being presented in UNIX Epoch Format, ratings matrix is embedded as one object</w:t>
      </w:r>
      <w:r w:rsidR="007C6AFF">
        <w:t>.</w:t>
      </w:r>
      <w:r>
        <w:t xml:space="preserve"> </w:t>
      </w:r>
      <w:r w:rsidR="007C6AFF">
        <w:t>T</w:t>
      </w:r>
      <w:r>
        <w:t>ags is also presented as one string contains a list array. In order to understand those features properly and use them in training the classification model</w:t>
      </w:r>
      <w:r w:rsidR="007C6AFF">
        <w:t xml:space="preserve">, </w:t>
      </w:r>
      <w:r>
        <w:t>I have taken following actions to transform the format of those ‘meaningless’ values. Figure 9 shows how the film_date and published_date being transformed, and Figure 10 shows how the ratings being converted from a string to a matrix table.</w:t>
      </w:r>
    </w:p>
    <w:p w:rsidR="007B103F" w:rsidRDefault="002E7535">
      <w:pPr>
        <w:keepNext/>
      </w:pPr>
      <w:r>
        <w:rPr>
          <w:noProof/>
          <w:lang w:eastAsia="zh-CN"/>
        </w:rPr>
        <w:drawing>
          <wp:inline distT="0" distB="0" distL="0" distR="0">
            <wp:extent cx="3048000" cy="1295400"/>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w:instrText>
      </w:r>
      <w:r w:rsidR="0013510B">
        <w:instrText xml:space="preserve">\* ARABIC </w:instrText>
      </w:r>
      <w:r w:rsidR="0013510B">
        <w:fldChar w:fldCharType="separate"/>
      </w:r>
      <w:r w:rsidR="007F14D0">
        <w:rPr>
          <w:noProof/>
        </w:rPr>
        <w:t>9</w:t>
      </w:r>
      <w:r w:rsidR="0013510B">
        <w:fldChar w:fldCharType="end"/>
      </w:r>
      <w:r>
        <w:t>: Convert UNIX Timestamp to Human date</w:t>
      </w:r>
    </w:p>
    <w:p w:rsidR="007B103F" w:rsidRDefault="002E7535">
      <w:pPr>
        <w:keepNext/>
      </w:pPr>
      <w:r>
        <w:rPr>
          <w:noProof/>
          <w:lang w:eastAsia="zh-CN"/>
        </w:rPr>
        <w:drawing>
          <wp:inline distT="0" distB="0" distL="0" distR="0">
            <wp:extent cx="3048000" cy="714375"/>
            <wp:effectExtent l="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0" cy="714375"/>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10</w:t>
      </w:r>
      <w:r w:rsidR="0013510B">
        <w:fldChar w:fldCharType="end"/>
      </w:r>
      <w:r>
        <w:t xml:space="preserve">: </w:t>
      </w:r>
      <w:r w:rsidR="004D7084">
        <w:t>Convert ratings from string object to matrix table</w:t>
      </w:r>
    </w:p>
    <w:p w:rsidR="007B103F" w:rsidRDefault="007B103F">
      <w:r>
        <w:t xml:space="preserve">After </w:t>
      </w:r>
      <w:r w:rsidR="00C03590">
        <w:t>formalizing</w:t>
      </w:r>
      <w:r>
        <w:t xml:space="preserve"> the </w:t>
      </w:r>
      <w:r>
        <w:rPr>
          <w:i/>
        </w:rPr>
        <w:t>dates</w:t>
      </w:r>
      <w:r>
        <w:t xml:space="preserve">, </w:t>
      </w:r>
      <w:r>
        <w:rPr>
          <w:i/>
        </w:rPr>
        <w:t>ratings</w:t>
      </w:r>
      <w:r>
        <w:t xml:space="preserve">, and </w:t>
      </w:r>
      <w:r>
        <w:rPr>
          <w:i/>
        </w:rPr>
        <w:t>tags</w:t>
      </w:r>
      <w:r>
        <w:t>, I</w:t>
      </w:r>
      <w:r w:rsidR="007C6AFF">
        <w:t xml:space="preserve"> </w:t>
      </w:r>
      <w:r>
        <w:t>extracted Published/Film year, Published/Film month and Published/Film weekday from date. Figure 11 below shows the number of talks being published/filmed per year, month, and weekday. Further, I also did boxplots on views for publish weekday (Figure 12), publish month (Figure 13), and topic (Figure 14).</w:t>
      </w:r>
    </w:p>
    <w:p w:rsidR="007B103F" w:rsidRDefault="002E7535">
      <w:pPr>
        <w:keepNext/>
      </w:pPr>
      <w:r>
        <w:rPr>
          <w:noProof/>
          <w:lang w:eastAsia="zh-CN"/>
        </w:rPr>
        <w:drawing>
          <wp:inline distT="0" distB="0" distL="0" distR="0">
            <wp:extent cx="3105150" cy="1171575"/>
            <wp:effectExtent l="0" t="0" r="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171575"/>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11</w:t>
      </w:r>
      <w:r w:rsidR="0013510B">
        <w:fldChar w:fldCharType="end"/>
      </w:r>
      <w:r>
        <w:t>: Number of Talks per Year, Month, and Weekday</w:t>
      </w:r>
    </w:p>
    <w:p w:rsidR="007B103F" w:rsidRDefault="002E7535">
      <w:pPr>
        <w:keepNext/>
      </w:pPr>
      <w:r>
        <w:rPr>
          <w:noProof/>
          <w:lang w:eastAsia="zh-CN"/>
        </w:rPr>
        <w:drawing>
          <wp:inline distT="0" distB="0" distL="0" distR="0">
            <wp:extent cx="3048000" cy="1524000"/>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12</w:t>
      </w:r>
      <w:r w:rsidR="0013510B">
        <w:fldChar w:fldCharType="end"/>
      </w:r>
      <w:r>
        <w:t>: Boxplot for Publish Weekday and Views</w:t>
      </w:r>
    </w:p>
    <w:p w:rsidR="007B103F" w:rsidRDefault="002E7535">
      <w:pPr>
        <w:keepNext/>
      </w:pPr>
      <w:r>
        <w:rPr>
          <w:noProof/>
          <w:lang w:eastAsia="zh-CN"/>
        </w:rPr>
        <w:drawing>
          <wp:inline distT="0" distB="0" distL="0" distR="0">
            <wp:extent cx="3048000" cy="1524000"/>
            <wp:effectExtent l="0" t="0" r="0" b="0"/>
            <wp:docPr id="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13</w:t>
      </w:r>
      <w:r w:rsidR="0013510B">
        <w:fldChar w:fldCharType="end"/>
      </w:r>
      <w:r>
        <w:t>: Boxplot for Publish Month and Views</w:t>
      </w:r>
    </w:p>
    <w:p w:rsidR="007B103F" w:rsidRDefault="002E7535">
      <w:pPr>
        <w:keepNext/>
      </w:pPr>
      <w:r>
        <w:rPr>
          <w:noProof/>
          <w:lang w:eastAsia="zh-CN"/>
        </w:rPr>
        <w:drawing>
          <wp:inline distT="0" distB="0" distL="0" distR="0">
            <wp:extent cx="3048000" cy="1524000"/>
            <wp:effectExtent l="0" t="0" r="0" b="0"/>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w:instrText>
      </w:r>
      <w:r w:rsidR="0013510B">
        <w:instrText xml:space="preserve">BIC </w:instrText>
      </w:r>
      <w:r w:rsidR="0013510B">
        <w:fldChar w:fldCharType="separate"/>
      </w:r>
      <w:r w:rsidR="007F14D0">
        <w:rPr>
          <w:noProof/>
        </w:rPr>
        <w:t>14</w:t>
      </w:r>
      <w:r w:rsidR="0013510B">
        <w:fldChar w:fldCharType="end"/>
      </w:r>
      <w:r>
        <w:t>: Boxplot for Topic and Views</w:t>
      </w:r>
    </w:p>
    <w:p w:rsidR="007B103F" w:rsidRDefault="007B103F">
      <w:r>
        <w:t>In addition, there are also columns need to be normalized in the TED main dataset. For example, the duration is the length of each talk, which is in seconds that the value distribution of this feature is widely dispersed (it has 1083 unique values out of 2467 talks). However, the standard measurement shall be minutes, I have converted all duration from seconds to minutes in this project. Another feature needs normalization is event. According to TED Wikipedia, TED Talk has different event types, such as</w:t>
      </w:r>
      <w:r w:rsidR="00BA7DFD">
        <w:t xml:space="preserve"> </w:t>
      </w:r>
      <w:r>
        <w:t>TED Conference, TED Global, TEDx, and TED Women</w:t>
      </w:r>
      <w:r w:rsidR="007C6AFF">
        <w:t xml:space="preserve"> </w:t>
      </w:r>
      <w:r>
        <w:t xml:space="preserve">etc. It is reasonable to categorize the event column to </w:t>
      </w:r>
      <w:r w:rsidR="00C03590">
        <w:t>a categorical class</w:t>
      </w:r>
      <w:r>
        <w:t xml:space="preserve">. Figure 15 shows how </w:t>
      </w:r>
      <w:r>
        <w:rPr>
          <w:i/>
        </w:rPr>
        <w:t>event</w:t>
      </w:r>
      <w:r>
        <w:t xml:space="preserve"> being converted. </w:t>
      </w:r>
    </w:p>
    <w:p w:rsidR="007B103F" w:rsidRDefault="002E7535">
      <w:pPr>
        <w:keepNext/>
      </w:pPr>
      <w:r>
        <w:rPr>
          <w:noProof/>
          <w:lang w:eastAsia="zh-CN"/>
        </w:rPr>
        <w:drawing>
          <wp:inline distT="0" distB="0" distL="0" distR="0">
            <wp:extent cx="3048000" cy="790575"/>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0" cy="790575"/>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15</w:t>
      </w:r>
      <w:r w:rsidR="0013510B">
        <w:fldChar w:fldCharType="end"/>
      </w:r>
      <w:r>
        <w:t>: Categorize the event type</w:t>
      </w:r>
    </w:p>
    <w:p w:rsidR="007B103F" w:rsidRDefault="007B103F">
      <w:pPr>
        <w:rPr>
          <w:lang w:eastAsia="en-AU"/>
        </w:rPr>
      </w:pPr>
      <w:r>
        <w:rPr>
          <w:lang w:eastAsia="en-AU"/>
        </w:rPr>
        <w:t xml:space="preserve">In the TED Transcript dataset, the transcript is just the raw English transcript of the TED, all the greetings and background voices in the talk are all part of the transcript, so it will definitely </w:t>
      </w:r>
      <w:r>
        <w:rPr>
          <w:lang w:eastAsia="en-AU"/>
        </w:rPr>
        <w:lastRenderedPageBreak/>
        <w:t xml:space="preserve">need clean-up on this column. </w:t>
      </w:r>
      <w:r>
        <w:t xml:space="preserve">The general text preprocessing includes tokenization, stop-word removal, lowercase conversion and stemming. [20] </w:t>
      </w:r>
      <w:r>
        <w:rPr>
          <w:lang w:eastAsia="en-AU"/>
        </w:rPr>
        <w:t xml:space="preserve">Figure 16 is a code snippet that being used to clean up the transcript document that removes special characters and word lemmatization, </w:t>
      </w:r>
      <w:r>
        <w:rPr>
          <w:i/>
          <w:lang w:eastAsia="en-AU"/>
        </w:rPr>
        <w:t>CounterVectorize</w:t>
      </w:r>
      <w:r>
        <w:rPr>
          <w:lang w:eastAsia="en-AU"/>
        </w:rPr>
        <w:t xml:space="preserve"> is being used to convert a text document to a token matrix that each word is represented as a token and number of occurrences in that document is the token value and English stop words are also get eliminated at the same time. </w:t>
      </w:r>
    </w:p>
    <w:p w:rsidR="007B103F" w:rsidRDefault="002E7535">
      <w:pPr>
        <w:keepNext/>
      </w:pPr>
      <w:r>
        <w:rPr>
          <w:noProof/>
          <w:lang w:eastAsia="zh-CN"/>
        </w:rPr>
        <w:drawing>
          <wp:inline distT="0" distB="0" distL="0" distR="0">
            <wp:extent cx="2971800" cy="247650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24765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w:instrText>
      </w:r>
      <w:r w:rsidR="0013510B">
        <w:instrText xml:space="preserve">RABIC </w:instrText>
      </w:r>
      <w:r w:rsidR="0013510B">
        <w:fldChar w:fldCharType="separate"/>
      </w:r>
      <w:r w:rsidR="007F14D0">
        <w:rPr>
          <w:noProof/>
        </w:rPr>
        <w:t>16</w:t>
      </w:r>
      <w:r w:rsidR="0013510B">
        <w:fldChar w:fldCharType="end"/>
      </w:r>
      <w:r>
        <w:t>: Text Document Clean-up</w:t>
      </w:r>
    </w:p>
    <w:p w:rsidR="007B103F" w:rsidRDefault="007B103F">
      <w:pPr>
        <w:pStyle w:val="Heading3"/>
      </w:pPr>
      <w:r>
        <w:t>Data Reduction and Data Integration:</w:t>
      </w:r>
    </w:p>
    <w:p w:rsidR="007B103F" w:rsidRDefault="007B103F">
      <w:r>
        <w:t xml:space="preserve">In the TED main dataset, there is one redundant column can be removed because it is a combination of another two columns. For example, </w:t>
      </w:r>
      <w:r>
        <w:rPr>
          <w:i/>
        </w:rPr>
        <w:t>name = main_speaker: title</w:t>
      </w:r>
      <w:r>
        <w:t xml:space="preserve">, see Figure 17 for details. Further, both TED main dataset and TED transcript dataset have the column </w:t>
      </w:r>
      <w:r>
        <w:rPr>
          <w:i/>
        </w:rPr>
        <w:t>url</w:t>
      </w:r>
      <w:r>
        <w:t xml:space="preserve">, these two datasets are joined to one while training the classification model for transcript. </w:t>
      </w:r>
    </w:p>
    <w:p w:rsidR="007B103F" w:rsidRDefault="002E7535">
      <w:pPr>
        <w:keepNext/>
      </w:pPr>
      <w:r>
        <w:rPr>
          <w:noProof/>
          <w:lang w:eastAsia="zh-CN"/>
        </w:rPr>
        <w:drawing>
          <wp:inline distT="0" distB="0" distL="0" distR="0">
            <wp:extent cx="3048000" cy="990600"/>
            <wp:effectExtent l="0" t="0" r="0" b="0"/>
            <wp:docPr id="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9906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17</w:t>
      </w:r>
      <w:r w:rsidR="0013510B">
        <w:fldChar w:fldCharType="end"/>
      </w:r>
      <w:r>
        <w:t>: Redundant Columns</w:t>
      </w:r>
    </w:p>
    <w:p w:rsidR="007B103F" w:rsidRDefault="007B103F">
      <w:pPr>
        <w:pStyle w:val="Heading2"/>
      </w:pPr>
      <w:bookmarkStart w:id="6" w:name="_Toc527907491"/>
      <w:bookmarkStart w:id="7" w:name="_Toc527907474"/>
      <w:r>
        <w:t>Model Building:</w:t>
      </w:r>
    </w:p>
    <w:p w:rsidR="007B103F" w:rsidRDefault="007B103F">
      <w:pPr>
        <w:pStyle w:val="Heading3"/>
      </w:pPr>
      <w:r>
        <w:t>Feature selection:</w:t>
      </w:r>
    </w:p>
    <w:p w:rsidR="007B103F" w:rsidRDefault="007B103F">
      <w:r>
        <w:t>Based on the Exploratory Data Analysis and the data type, there are columns would not be used for current project that would be dropped from the dataset while training the model. Such as</w:t>
      </w:r>
      <w:r>
        <w:rPr>
          <w:i/>
        </w:rPr>
        <w:t>description</w:t>
      </w:r>
      <w:r>
        <w:t xml:space="preserve">, </w:t>
      </w:r>
      <w:r>
        <w:rPr>
          <w:i/>
        </w:rPr>
        <w:t>main_speaker</w:t>
      </w:r>
      <w:r>
        <w:t xml:space="preserve">, </w:t>
      </w:r>
      <w:r>
        <w:rPr>
          <w:i/>
        </w:rPr>
        <w:t>speaker_occupation</w:t>
      </w:r>
      <w:r>
        <w:t xml:space="preserve">, and </w:t>
      </w:r>
      <w:r>
        <w:rPr>
          <w:i/>
        </w:rPr>
        <w:t>url</w:t>
      </w:r>
      <w:r>
        <w:t xml:space="preserve">, etc. Realistically, more columns shall be used for model training, but that part has been included as part of Future Work due to the time constraints. </w:t>
      </w:r>
    </w:p>
    <w:p w:rsidR="007B103F" w:rsidRDefault="007B103F">
      <w:r>
        <w:t xml:space="preserve">Figure 18 is the heat-map being generated based on remaining columns to check the correlation between columns. Further, I also visualized the correlation between columns with regression visualization, which can be found in Figure 19. </w:t>
      </w:r>
    </w:p>
    <w:p w:rsidR="007B103F" w:rsidRDefault="007B103F">
      <w:pPr>
        <w:pStyle w:val="Heading3"/>
      </w:pPr>
      <w:r>
        <w:t>Dataset spilt</w:t>
      </w:r>
    </w:p>
    <w:p w:rsidR="007B103F" w:rsidRDefault="007B103F">
      <w:r>
        <w:t xml:space="preserve">The technique being used for splitting dataset is </w:t>
      </w:r>
      <w:r>
        <w:rPr>
          <w:i/>
        </w:rPr>
        <w:t xml:space="preserve">train_test_split </w:t>
      </w:r>
      <w:r>
        <w:t>with 80% as training dataset and 20% as test dataset. The training set contains a known output and the model learns on this data in order to be generalized to other data later on [14].</w:t>
      </w:r>
    </w:p>
    <w:p w:rsidR="007B103F" w:rsidRDefault="002E7535">
      <w:pPr>
        <w:keepNext/>
        <w:jc w:val="center"/>
      </w:pPr>
      <w:r>
        <w:rPr>
          <w:noProof/>
          <w:lang w:eastAsia="zh-CN"/>
        </w:rPr>
        <w:drawing>
          <wp:inline distT="0" distB="0" distL="0" distR="0">
            <wp:extent cx="2638425" cy="16192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8425" cy="161925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18</w:t>
      </w:r>
      <w:r w:rsidR="0013510B">
        <w:fldChar w:fldCharType="end"/>
      </w:r>
      <w:r>
        <w:t>: Heat-map - EDA selected features</w:t>
      </w:r>
    </w:p>
    <w:p w:rsidR="007B103F" w:rsidRDefault="002E7535">
      <w:pPr>
        <w:keepNext/>
        <w:jc w:val="center"/>
      </w:pPr>
      <w:r>
        <w:rPr>
          <w:noProof/>
          <w:lang w:eastAsia="zh-CN"/>
        </w:rPr>
        <w:drawing>
          <wp:inline distT="0" distB="0" distL="0" distR="0">
            <wp:extent cx="2533650" cy="249555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3650" cy="249555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19</w:t>
      </w:r>
      <w:r w:rsidR="0013510B">
        <w:fldChar w:fldCharType="end"/>
      </w:r>
      <w:r>
        <w:t>: Regression Visualization - EDA selected features</w:t>
      </w:r>
    </w:p>
    <w:p w:rsidR="007B103F" w:rsidRDefault="007B103F">
      <w:pPr>
        <w:pStyle w:val="Heading3"/>
      </w:pPr>
      <w:r>
        <w:t>Algorithms:</w:t>
      </w:r>
    </w:p>
    <w:p w:rsidR="007B103F" w:rsidRDefault="007B103F">
      <w:pPr>
        <w:rPr>
          <w:b/>
        </w:rPr>
      </w:pPr>
      <w:r>
        <w:rPr>
          <w:b/>
        </w:rPr>
        <w:t xml:space="preserve">Logistic Regression: </w:t>
      </w:r>
    </w:p>
    <w:p w:rsidR="007B103F" w:rsidRDefault="007B103F">
      <w:r>
        <w:t xml:space="preserve">According to Couronné, Logistic Regression is being considered as a standard approach for binary classification. [23] </w:t>
      </w:r>
    </w:p>
    <w:p w:rsidR="007B103F" w:rsidRDefault="007B103F">
      <w:pPr>
        <w:rPr>
          <w:b/>
        </w:rPr>
      </w:pPr>
      <w:r>
        <w:rPr>
          <w:b/>
        </w:rPr>
        <w:t>Decision Tree Classifier:</w:t>
      </w:r>
    </w:p>
    <w:p w:rsidR="007B103F" w:rsidRDefault="007B103F">
      <w:r>
        <w:t xml:space="preserve">The decision tree classifier is one of the most well- known machine learning techniques. A decision tree contains decision nodes and leaf nodes, each decision node corresponds to a single attribute with a number of branches as input data and each leaf node represents a class that is the result of decision for a case. [23] </w:t>
      </w:r>
    </w:p>
    <w:p w:rsidR="007B103F" w:rsidRDefault="007B103F">
      <w:pPr>
        <w:rPr>
          <w:b/>
        </w:rPr>
      </w:pPr>
      <w:r>
        <w:rPr>
          <w:b/>
        </w:rPr>
        <w:t>Random Forest Classifier:</w:t>
      </w:r>
    </w:p>
    <w:p w:rsidR="007B103F" w:rsidRDefault="007B103F">
      <w:r>
        <w:t>Random forest (RF) is an ensemble machine learning method based on the construction of multiple decision trees. In each decision tree, a data point falls into a particular leaf depending on its features and is assigned a prediction. The predictions of the data points are then averaged. RF has a built-in feature selection system and allows for joint features, making it not only an additive model but also a multiplicative one. [19]</w:t>
      </w:r>
    </w:p>
    <w:p w:rsidR="007B103F" w:rsidRDefault="007B103F">
      <w:pPr>
        <w:rPr>
          <w:b/>
        </w:rPr>
      </w:pPr>
    </w:p>
    <w:p w:rsidR="007B103F" w:rsidRDefault="007B103F">
      <w:pPr>
        <w:rPr>
          <w:b/>
        </w:rPr>
      </w:pPr>
      <w:r>
        <w:rPr>
          <w:b/>
        </w:rPr>
        <w:lastRenderedPageBreak/>
        <w:t xml:space="preserve">Multinomial Naïve Bayes: </w:t>
      </w:r>
    </w:p>
    <w:p w:rsidR="007B103F" w:rsidRDefault="007B103F">
      <w:r>
        <w:t>Naïve Bayes is a highly practical Bayesian learning method and is particularly suited to high dimensional tasks. It is often used as a baseline classifier and despite its simplicity often outperforms more sophisticated methods. [24] Multinomial Naïve Bayes also capture the information of the number of times a word occurs in a document. [21]</w:t>
      </w:r>
    </w:p>
    <w:p w:rsidR="007B103F" w:rsidRDefault="007B103F">
      <w:pPr>
        <w:pStyle w:val="Heading2"/>
      </w:pPr>
      <w:r>
        <w:t>Model Selection:</w:t>
      </w:r>
    </w:p>
    <w:p w:rsidR="007B103F" w:rsidRDefault="007B103F">
      <w:pPr>
        <w:pStyle w:val="Heading3"/>
      </w:pPr>
      <w:r>
        <w:t>TED main Classification model:</w:t>
      </w:r>
    </w:p>
    <w:p w:rsidR="007B103F" w:rsidRDefault="007B103F">
      <w:r>
        <w:t xml:space="preserve">There are three algorithms being used for this Classification Model and the model evaluation metrics being used are confusion matrix, classification report, and accuracy score. Table 1, 2, 3 below are being used for each algorithm. </w:t>
      </w:r>
    </w:p>
    <w:p w:rsidR="007B103F" w:rsidRDefault="007B103F">
      <w:pPr>
        <w:pStyle w:val="Caption"/>
        <w:keepNext/>
      </w:pPr>
      <w:r>
        <w:t xml:space="preserve">Table </w:t>
      </w:r>
      <w:r w:rsidR="0013510B">
        <w:fldChar w:fldCharType="begin"/>
      </w:r>
      <w:r w:rsidR="0013510B">
        <w:instrText xml:space="preserve"> SEQ Table \* ARABIC </w:instrText>
      </w:r>
      <w:r w:rsidR="0013510B">
        <w:fldChar w:fldCharType="separate"/>
      </w:r>
      <w:r w:rsidR="007F14D0">
        <w:rPr>
          <w:noProof/>
        </w:rPr>
        <w:t>1</w:t>
      </w:r>
      <w:r w:rsidR="0013510B">
        <w:fldChar w:fldCharType="end"/>
      </w:r>
      <w:r>
        <w:t>: Logistic Regression - 77.6%</w:t>
      </w:r>
    </w:p>
    <w:tbl>
      <w:tblPr>
        <w:tblpPr w:leftFromText="180" w:rightFromText="180" w:vertAnchor="text" w:horzAnchor="margin" w:tblpY="126"/>
        <w:tblW w:w="0" w:type="auto"/>
        <w:tblLayout w:type="fixed"/>
        <w:tblLook w:val="0000" w:firstRow="0" w:lastRow="0" w:firstColumn="0" w:lastColumn="0" w:noHBand="0" w:noVBand="0"/>
      </w:tblPr>
      <w:tblGrid>
        <w:gridCol w:w="1260"/>
        <w:gridCol w:w="68"/>
        <w:gridCol w:w="922"/>
        <w:gridCol w:w="37"/>
        <w:gridCol w:w="684"/>
        <w:gridCol w:w="810"/>
        <w:gridCol w:w="899"/>
      </w:tblGrid>
      <w:tr w:rsidR="007B103F" w:rsidRPr="007B103F" w:rsidTr="007B103F">
        <w:trPr>
          <w:trHeight w:val="448"/>
        </w:trPr>
        <w:tc>
          <w:tcPr>
            <w:tcW w:w="1260"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Classification Report</w:t>
            </w:r>
          </w:p>
        </w:tc>
        <w:tc>
          <w:tcPr>
            <w:tcW w:w="990" w:type="dxa"/>
            <w:gridSpan w:val="2"/>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Precision</w:t>
            </w:r>
          </w:p>
        </w:tc>
        <w:tc>
          <w:tcPr>
            <w:tcW w:w="721" w:type="dxa"/>
            <w:gridSpan w:val="2"/>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hAnsi="Cambria"/>
                <w:bCs/>
                <w:i/>
                <w:iCs/>
                <w:sz w:val="16"/>
                <w:szCs w:val="16"/>
              </w:rPr>
              <w:t>Recall</w:t>
            </w:r>
          </w:p>
        </w:tc>
        <w:tc>
          <w:tcPr>
            <w:tcW w:w="810"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F1-Score</w:t>
            </w:r>
          </w:p>
        </w:tc>
        <w:tc>
          <w:tcPr>
            <w:tcW w:w="899"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Support</w:t>
            </w:r>
          </w:p>
        </w:tc>
      </w:tr>
      <w:tr w:rsidR="007B103F" w:rsidRPr="007B103F" w:rsidTr="007B103F">
        <w:trPr>
          <w:trHeight w:val="295"/>
        </w:trPr>
        <w:tc>
          <w:tcPr>
            <w:tcW w:w="1328" w:type="dxa"/>
            <w:gridSpan w:val="2"/>
            <w:shd w:val="clear" w:color="auto" w:fill="F1F1F1"/>
          </w:tcPr>
          <w:p w:rsidR="007B103F" w:rsidRPr="007B103F" w:rsidRDefault="007B103F" w:rsidP="007B103F">
            <w:pPr>
              <w:rPr>
                <w:sz w:val="16"/>
                <w:szCs w:val="16"/>
              </w:rPr>
            </w:pPr>
            <w:r w:rsidRPr="007B103F">
              <w:rPr>
                <w:bCs/>
                <w:sz w:val="16"/>
                <w:szCs w:val="16"/>
              </w:rPr>
              <w:t>False</w:t>
            </w:r>
          </w:p>
        </w:tc>
        <w:tc>
          <w:tcPr>
            <w:tcW w:w="959" w:type="dxa"/>
            <w:gridSpan w:val="2"/>
            <w:shd w:val="clear" w:color="auto" w:fill="F1F1F1"/>
          </w:tcPr>
          <w:p w:rsidR="007B103F" w:rsidRPr="007B103F" w:rsidRDefault="007B103F" w:rsidP="007B103F">
            <w:pPr>
              <w:rPr>
                <w:sz w:val="16"/>
                <w:szCs w:val="16"/>
              </w:rPr>
            </w:pPr>
            <w:r w:rsidRPr="007B103F">
              <w:rPr>
                <w:sz w:val="16"/>
                <w:szCs w:val="16"/>
              </w:rPr>
              <w:t>0.80</w:t>
            </w:r>
          </w:p>
        </w:tc>
        <w:tc>
          <w:tcPr>
            <w:tcW w:w="684" w:type="dxa"/>
            <w:shd w:val="clear" w:color="auto" w:fill="F1F1F1"/>
          </w:tcPr>
          <w:p w:rsidR="007B103F" w:rsidRPr="007B103F" w:rsidRDefault="007B103F" w:rsidP="007B103F">
            <w:pPr>
              <w:rPr>
                <w:sz w:val="16"/>
                <w:szCs w:val="16"/>
              </w:rPr>
            </w:pPr>
            <w:r w:rsidRPr="007B103F">
              <w:rPr>
                <w:sz w:val="16"/>
                <w:szCs w:val="16"/>
              </w:rPr>
              <w:t>0.80</w:t>
            </w:r>
          </w:p>
        </w:tc>
        <w:tc>
          <w:tcPr>
            <w:tcW w:w="810" w:type="dxa"/>
            <w:shd w:val="clear" w:color="auto" w:fill="F1F1F1"/>
          </w:tcPr>
          <w:p w:rsidR="007B103F" w:rsidRPr="007B103F" w:rsidRDefault="007B103F" w:rsidP="007B103F">
            <w:pPr>
              <w:rPr>
                <w:sz w:val="16"/>
                <w:szCs w:val="16"/>
              </w:rPr>
            </w:pPr>
            <w:r w:rsidRPr="007B103F">
              <w:rPr>
                <w:sz w:val="16"/>
                <w:szCs w:val="16"/>
              </w:rPr>
              <w:t>0.80</w:t>
            </w:r>
          </w:p>
        </w:tc>
        <w:tc>
          <w:tcPr>
            <w:tcW w:w="899" w:type="dxa"/>
            <w:shd w:val="clear" w:color="auto" w:fill="F1F1F1"/>
          </w:tcPr>
          <w:p w:rsidR="007B103F" w:rsidRPr="007B103F" w:rsidRDefault="007B103F" w:rsidP="007B103F">
            <w:pPr>
              <w:rPr>
                <w:sz w:val="16"/>
                <w:szCs w:val="16"/>
              </w:rPr>
            </w:pPr>
            <w:r w:rsidRPr="007B103F">
              <w:rPr>
                <w:sz w:val="16"/>
                <w:szCs w:val="16"/>
              </w:rPr>
              <w:t>279</w:t>
            </w:r>
          </w:p>
        </w:tc>
      </w:tr>
      <w:tr w:rsidR="007B103F" w:rsidRPr="007B103F" w:rsidTr="007B103F">
        <w:trPr>
          <w:trHeight w:val="286"/>
        </w:trPr>
        <w:tc>
          <w:tcPr>
            <w:tcW w:w="1328" w:type="dxa"/>
            <w:gridSpan w:val="2"/>
            <w:shd w:val="clear" w:color="auto" w:fill="auto"/>
          </w:tcPr>
          <w:p w:rsidR="007B103F" w:rsidRPr="007B103F" w:rsidRDefault="007B103F" w:rsidP="007B103F">
            <w:pPr>
              <w:rPr>
                <w:sz w:val="16"/>
                <w:szCs w:val="16"/>
              </w:rPr>
            </w:pPr>
            <w:r w:rsidRPr="007B103F">
              <w:rPr>
                <w:bCs/>
                <w:sz w:val="16"/>
                <w:szCs w:val="16"/>
              </w:rPr>
              <w:t>True</w:t>
            </w:r>
          </w:p>
        </w:tc>
        <w:tc>
          <w:tcPr>
            <w:tcW w:w="959" w:type="dxa"/>
            <w:gridSpan w:val="2"/>
            <w:shd w:val="clear" w:color="auto" w:fill="auto"/>
          </w:tcPr>
          <w:p w:rsidR="007B103F" w:rsidRPr="007B103F" w:rsidRDefault="007B103F" w:rsidP="007B103F">
            <w:pPr>
              <w:rPr>
                <w:sz w:val="16"/>
                <w:szCs w:val="16"/>
              </w:rPr>
            </w:pPr>
            <w:r w:rsidRPr="007B103F">
              <w:rPr>
                <w:sz w:val="16"/>
                <w:szCs w:val="16"/>
              </w:rPr>
              <w:t>0.75</w:t>
            </w:r>
          </w:p>
        </w:tc>
        <w:tc>
          <w:tcPr>
            <w:tcW w:w="684" w:type="dxa"/>
            <w:shd w:val="clear" w:color="auto" w:fill="auto"/>
          </w:tcPr>
          <w:p w:rsidR="007B103F" w:rsidRPr="007B103F" w:rsidRDefault="007B103F" w:rsidP="007B103F">
            <w:pPr>
              <w:rPr>
                <w:sz w:val="16"/>
                <w:szCs w:val="16"/>
              </w:rPr>
            </w:pPr>
            <w:r w:rsidRPr="007B103F">
              <w:rPr>
                <w:sz w:val="16"/>
                <w:szCs w:val="16"/>
              </w:rPr>
              <w:t>0.75</w:t>
            </w:r>
          </w:p>
        </w:tc>
        <w:tc>
          <w:tcPr>
            <w:tcW w:w="810" w:type="dxa"/>
            <w:shd w:val="clear" w:color="auto" w:fill="auto"/>
          </w:tcPr>
          <w:p w:rsidR="007B103F" w:rsidRPr="007B103F" w:rsidRDefault="007B103F" w:rsidP="007B103F">
            <w:pPr>
              <w:rPr>
                <w:sz w:val="16"/>
                <w:szCs w:val="16"/>
              </w:rPr>
            </w:pPr>
            <w:r w:rsidRPr="007B103F">
              <w:rPr>
                <w:sz w:val="16"/>
                <w:szCs w:val="16"/>
              </w:rPr>
              <w:t>0.75</w:t>
            </w:r>
          </w:p>
        </w:tc>
        <w:tc>
          <w:tcPr>
            <w:tcW w:w="899" w:type="dxa"/>
            <w:shd w:val="clear" w:color="auto" w:fill="auto"/>
          </w:tcPr>
          <w:p w:rsidR="007B103F" w:rsidRPr="007B103F" w:rsidRDefault="007B103F" w:rsidP="007B103F">
            <w:pPr>
              <w:rPr>
                <w:sz w:val="16"/>
                <w:szCs w:val="16"/>
              </w:rPr>
            </w:pPr>
            <w:r w:rsidRPr="007B103F">
              <w:rPr>
                <w:sz w:val="16"/>
                <w:szCs w:val="16"/>
              </w:rPr>
              <w:t>231</w:t>
            </w:r>
          </w:p>
        </w:tc>
      </w:tr>
      <w:tr w:rsidR="007B103F" w:rsidRPr="007B103F" w:rsidTr="007B103F">
        <w:trPr>
          <w:trHeight w:val="268"/>
        </w:trPr>
        <w:tc>
          <w:tcPr>
            <w:tcW w:w="1328" w:type="dxa"/>
            <w:gridSpan w:val="2"/>
            <w:shd w:val="clear" w:color="auto" w:fill="F1F1F1"/>
          </w:tcPr>
          <w:p w:rsidR="007B103F" w:rsidRPr="007B103F" w:rsidRDefault="007B103F" w:rsidP="007B103F">
            <w:pPr>
              <w:rPr>
                <w:sz w:val="16"/>
                <w:szCs w:val="16"/>
              </w:rPr>
            </w:pPr>
            <w:r w:rsidRPr="007B103F">
              <w:rPr>
                <w:bCs/>
                <w:sz w:val="16"/>
                <w:szCs w:val="16"/>
              </w:rPr>
              <w:t>Average/Total</w:t>
            </w:r>
          </w:p>
        </w:tc>
        <w:tc>
          <w:tcPr>
            <w:tcW w:w="959" w:type="dxa"/>
            <w:gridSpan w:val="2"/>
            <w:shd w:val="clear" w:color="auto" w:fill="F1F1F1"/>
          </w:tcPr>
          <w:p w:rsidR="007B103F" w:rsidRPr="007B103F" w:rsidRDefault="007B103F" w:rsidP="007B103F">
            <w:pPr>
              <w:rPr>
                <w:sz w:val="16"/>
                <w:szCs w:val="16"/>
              </w:rPr>
            </w:pPr>
            <w:r w:rsidRPr="007B103F">
              <w:rPr>
                <w:sz w:val="16"/>
                <w:szCs w:val="16"/>
              </w:rPr>
              <w:t>0.78</w:t>
            </w:r>
          </w:p>
        </w:tc>
        <w:tc>
          <w:tcPr>
            <w:tcW w:w="684" w:type="dxa"/>
            <w:shd w:val="clear" w:color="auto" w:fill="F1F1F1"/>
          </w:tcPr>
          <w:p w:rsidR="007B103F" w:rsidRPr="007B103F" w:rsidRDefault="007B103F" w:rsidP="007B103F">
            <w:pPr>
              <w:rPr>
                <w:sz w:val="16"/>
                <w:szCs w:val="16"/>
              </w:rPr>
            </w:pPr>
            <w:r w:rsidRPr="007B103F">
              <w:rPr>
                <w:sz w:val="16"/>
                <w:szCs w:val="16"/>
              </w:rPr>
              <w:t>0.78</w:t>
            </w:r>
          </w:p>
        </w:tc>
        <w:tc>
          <w:tcPr>
            <w:tcW w:w="810" w:type="dxa"/>
            <w:shd w:val="clear" w:color="auto" w:fill="F1F1F1"/>
          </w:tcPr>
          <w:p w:rsidR="007B103F" w:rsidRPr="007B103F" w:rsidRDefault="007B103F" w:rsidP="007B103F">
            <w:pPr>
              <w:rPr>
                <w:sz w:val="16"/>
                <w:szCs w:val="16"/>
              </w:rPr>
            </w:pPr>
            <w:r w:rsidRPr="007B103F">
              <w:rPr>
                <w:sz w:val="16"/>
                <w:szCs w:val="16"/>
              </w:rPr>
              <w:t>0.78</w:t>
            </w:r>
          </w:p>
        </w:tc>
        <w:tc>
          <w:tcPr>
            <w:tcW w:w="899" w:type="dxa"/>
            <w:shd w:val="clear" w:color="auto" w:fill="F1F1F1"/>
          </w:tcPr>
          <w:p w:rsidR="007B103F" w:rsidRPr="007B103F" w:rsidRDefault="007B103F" w:rsidP="007B103F">
            <w:pPr>
              <w:rPr>
                <w:sz w:val="16"/>
                <w:szCs w:val="16"/>
              </w:rPr>
            </w:pPr>
            <w:r w:rsidRPr="007B103F">
              <w:rPr>
                <w:sz w:val="16"/>
                <w:szCs w:val="16"/>
              </w:rPr>
              <w:t>510</w:t>
            </w:r>
          </w:p>
        </w:tc>
      </w:tr>
    </w:tbl>
    <w:p w:rsidR="007B103F" w:rsidRDefault="007B103F">
      <w:pPr>
        <w:rPr>
          <w:sz w:val="16"/>
          <w:szCs w:val="16"/>
        </w:rPr>
      </w:pPr>
    </w:p>
    <w:tbl>
      <w:tblPr>
        <w:tblW w:w="0" w:type="auto"/>
        <w:tblLayout w:type="fixed"/>
        <w:tblLook w:val="0000" w:firstRow="0" w:lastRow="0" w:firstColumn="0" w:lastColumn="0" w:noHBand="0" w:noVBand="0"/>
      </w:tblPr>
      <w:tblGrid>
        <w:gridCol w:w="1355"/>
        <w:gridCol w:w="456"/>
        <w:gridCol w:w="456"/>
      </w:tblGrid>
      <w:tr w:rsidR="007B103F" w:rsidRPr="007B103F" w:rsidTr="007B103F">
        <w:trPr>
          <w:trHeight w:val="125"/>
        </w:trPr>
        <w:tc>
          <w:tcPr>
            <w:tcW w:w="1355" w:type="dxa"/>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Confusion Matrix</w:t>
            </w:r>
          </w:p>
        </w:tc>
        <w:tc>
          <w:tcPr>
            <w:tcW w:w="912" w:type="dxa"/>
            <w:gridSpan w:val="2"/>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Predicted</w:t>
            </w:r>
          </w:p>
        </w:tc>
      </w:tr>
      <w:tr w:rsidR="007B103F" w:rsidRPr="007B103F" w:rsidTr="007B103F">
        <w:trPr>
          <w:trHeight w:val="36"/>
        </w:trPr>
        <w:tc>
          <w:tcPr>
            <w:tcW w:w="1355" w:type="dxa"/>
            <w:shd w:val="clear" w:color="auto" w:fill="F1F1F1"/>
          </w:tcPr>
          <w:p w:rsidR="007B103F" w:rsidRPr="007B103F" w:rsidRDefault="007B103F">
            <w:pPr>
              <w:rPr>
                <w:bCs/>
                <w:sz w:val="16"/>
                <w:szCs w:val="16"/>
              </w:rPr>
            </w:pPr>
            <w:r w:rsidRPr="007B103F">
              <w:rPr>
                <w:bCs/>
                <w:sz w:val="16"/>
                <w:szCs w:val="16"/>
              </w:rPr>
              <w:t>Actual</w:t>
            </w:r>
          </w:p>
        </w:tc>
        <w:tc>
          <w:tcPr>
            <w:tcW w:w="456" w:type="dxa"/>
            <w:shd w:val="clear" w:color="auto" w:fill="F1F1F1"/>
          </w:tcPr>
          <w:p w:rsidR="007B103F" w:rsidRPr="007B103F" w:rsidRDefault="007B103F">
            <w:pPr>
              <w:rPr>
                <w:bCs/>
                <w:sz w:val="16"/>
                <w:szCs w:val="16"/>
              </w:rPr>
            </w:pPr>
            <w:r w:rsidRPr="007B103F">
              <w:rPr>
                <w:bCs/>
                <w:sz w:val="16"/>
                <w:szCs w:val="16"/>
              </w:rPr>
              <w:t>1</w:t>
            </w:r>
          </w:p>
        </w:tc>
        <w:tc>
          <w:tcPr>
            <w:tcW w:w="456" w:type="dxa"/>
            <w:shd w:val="clear" w:color="auto" w:fill="F1F1F1"/>
          </w:tcPr>
          <w:p w:rsidR="007B103F" w:rsidRPr="007B103F" w:rsidRDefault="007B103F">
            <w:pPr>
              <w:rPr>
                <w:bCs/>
                <w:sz w:val="16"/>
                <w:szCs w:val="16"/>
              </w:rPr>
            </w:pPr>
            <w:r w:rsidRPr="007B103F">
              <w:rPr>
                <w:bCs/>
                <w:sz w:val="16"/>
                <w:szCs w:val="16"/>
              </w:rPr>
              <w:t>0</w:t>
            </w:r>
          </w:p>
        </w:tc>
      </w:tr>
      <w:tr w:rsidR="007B103F" w:rsidRPr="007B103F" w:rsidTr="007B103F">
        <w:trPr>
          <w:trHeight w:val="92"/>
        </w:trPr>
        <w:tc>
          <w:tcPr>
            <w:tcW w:w="1355" w:type="dxa"/>
            <w:shd w:val="clear" w:color="auto" w:fill="auto"/>
          </w:tcPr>
          <w:p w:rsidR="007B103F" w:rsidRPr="007B103F" w:rsidRDefault="007B103F">
            <w:pPr>
              <w:rPr>
                <w:bCs/>
                <w:sz w:val="16"/>
                <w:szCs w:val="16"/>
              </w:rPr>
            </w:pPr>
            <w:r w:rsidRPr="007B103F">
              <w:rPr>
                <w:bCs/>
                <w:sz w:val="16"/>
                <w:szCs w:val="16"/>
              </w:rPr>
              <w:t>1</w:t>
            </w:r>
          </w:p>
        </w:tc>
        <w:tc>
          <w:tcPr>
            <w:tcW w:w="456" w:type="dxa"/>
            <w:shd w:val="clear" w:color="auto" w:fill="auto"/>
          </w:tcPr>
          <w:p w:rsidR="007B103F" w:rsidRPr="007B103F" w:rsidRDefault="007B103F">
            <w:pPr>
              <w:rPr>
                <w:bCs/>
                <w:sz w:val="16"/>
                <w:szCs w:val="16"/>
              </w:rPr>
            </w:pPr>
            <w:r w:rsidRPr="007B103F">
              <w:rPr>
                <w:bCs/>
                <w:sz w:val="16"/>
                <w:szCs w:val="16"/>
              </w:rPr>
              <w:t xml:space="preserve">222 </w:t>
            </w:r>
          </w:p>
        </w:tc>
        <w:tc>
          <w:tcPr>
            <w:tcW w:w="456" w:type="dxa"/>
            <w:shd w:val="clear" w:color="auto" w:fill="auto"/>
          </w:tcPr>
          <w:p w:rsidR="007B103F" w:rsidRPr="007B103F" w:rsidRDefault="007B103F">
            <w:pPr>
              <w:rPr>
                <w:bCs/>
                <w:sz w:val="16"/>
                <w:szCs w:val="16"/>
              </w:rPr>
            </w:pPr>
            <w:r w:rsidRPr="007B103F">
              <w:rPr>
                <w:bCs/>
                <w:sz w:val="16"/>
                <w:szCs w:val="16"/>
              </w:rPr>
              <w:t>57</w:t>
            </w:r>
          </w:p>
        </w:tc>
      </w:tr>
      <w:tr w:rsidR="007B103F" w:rsidRPr="007B103F" w:rsidTr="007B103F">
        <w:trPr>
          <w:trHeight w:val="87"/>
        </w:trPr>
        <w:tc>
          <w:tcPr>
            <w:tcW w:w="1355" w:type="dxa"/>
            <w:shd w:val="clear" w:color="auto" w:fill="F1F1F1"/>
          </w:tcPr>
          <w:p w:rsidR="007B103F" w:rsidRPr="007B103F" w:rsidRDefault="007B103F">
            <w:pPr>
              <w:rPr>
                <w:bCs/>
                <w:sz w:val="16"/>
                <w:szCs w:val="16"/>
              </w:rPr>
            </w:pPr>
            <w:r w:rsidRPr="007B103F">
              <w:rPr>
                <w:bCs/>
                <w:sz w:val="16"/>
                <w:szCs w:val="16"/>
              </w:rPr>
              <w:t>0</w:t>
            </w:r>
          </w:p>
        </w:tc>
        <w:tc>
          <w:tcPr>
            <w:tcW w:w="456" w:type="dxa"/>
            <w:shd w:val="clear" w:color="auto" w:fill="F1F1F1"/>
          </w:tcPr>
          <w:p w:rsidR="007B103F" w:rsidRPr="007B103F" w:rsidRDefault="007B103F">
            <w:pPr>
              <w:rPr>
                <w:bCs/>
                <w:sz w:val="16"/>
                <w:szCs w:val="16"/>
              </w:rPr>
            </w:pPr>
            <w:r w:rsidRPr="007B103F">
              <w:rPr>
                <w:bCs/>
                <w:sz w:val="16"/>
                <w:szCs w:val="16"/>
              </w:rPr>
              <w:t>57</w:t>
            </w:r>
          </w:p>
        </w:tc>
        <w:tc>
          <w:tcPr>
            <w:tcW w:w="456" w:type="dxa"/>
            <w:shd w:val="clear" w:color="auto" w:fill="F1F1F1"/>
          </w:tcPr>
          <w:p w:rsidR="007B103F" w:rsidRPr="007B103F" w:rsidRDefault="007B103F">
            <w:pPr>
              <w:rPr>
                <w:bCs/>
                <w:sz w:val="16"/>
                <w:szCs w:val="16"/>
              </w:rPr>
            </w:pPr>
            <w:r w:rsidRPr="007B103F">
              <w:rPr>
                <w:bCs/>
                <w:sz w:val="16"/>
                <w:szCs w:val="16"/>
              </w:rPr>
              <w:t>174</w:t>
            </w:r>
          </w:p>
        </w:tc>
      </w:tr>
    </w:tbl>
    <w:p w:rsidR="007B103F" w:rsidRDefault="007B103F"/>
    <w:p w:rsidR="007B103F" w:rsidRDefault="007B103F">
      <w:pPr>
        <w:pStyle w:val="Caption"/>
        <w:keepNext/>
      </w:pPr>
      <w:r>
        <w:t xml:space="preserve">Table </w:t>
      </w:r>
      <w:r w:rsidR="0013510B">
        <w:fldChar w:fldCharType="begin"/>
      </w:r>
      <w:r w:rsidR="0013510B">
        <w:instrText xml:space="preserve"> SEQ Table \* ARABIC </w:instrText>
      </w:r>
      <w:r w:rsidR="0013510B">
        <w:fldChar w:fldCharType="separate"/>
      </w:r>
      <w:r w:rsidR="007F14D0">
        <w:rPr>
          <w:noProof/>
        </w:rPr>
        <w:t>2</w:t>
      </w:r>
      <w:r w:rsidR="0013510B">
        <w:fldChar w:fldCharType="end"/>
      </w:r>
      <w:r>
        <w:t>: Decision Tree Classifier – 72.5%</w:t>
      </w:r>
    </w:p>
    <w:tbl>
      <w:tblPr>
        <w:tblpPr w:leftFromText="180" w:rightFromText="180" w:vertAnchor="text" w:horzAnchor="margin" w:tblpY="126"/>
        <w:tblW w:w="0" w:type="auto"/>
        <w:tblLayout w:type="fixed"/>
        <w:tblLook w:val="0000" w:firstRow="0" w:lastRow="0" w:firstColumn="0" w:lastColumn="0" w:noHBand="0" w:noVBand="0"/>
      </w:tblPr>
      <w:tblGrid>
        <w:gridCol w:w="1593"/>
        <w:gridCol w:w="827"/>
        <w:gridCol w:w="623"/>
        <w:gridCol w:w="802"/>
        <w:gridCol w:w="749"/>
      </w:tblGrid>
      <w:tr w:rsidR="007B103F" w:rsidRPr="007B103F" w:rsidTr="007B103F">
        <w:trPr>
          <w:trHeight w:val="448"/>
        </w:trPr>
        <w:tc>
          <w:tcPr>
            <w:tcW w:w="1593"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Classification Report</w:t>
            </w:r>
          </w:p>
        </w:tc>
        <w:tc>
          <w:tcPr>
            <w:tcW w:w="827"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Precision</w:t>
            </w:r>
          </w:p>
        </w:tc>
        <w:tc>
          <w:tcPr>
            <w:tcW w:w="623"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hAnsi="Cambria"/>
                <w:bCs/>
                <w:i/>
                <w:iCs/>
                <w:sz w:val="16"/>
                <w:szCs w:val="16"/>
              </w:rPr>
              <w:t>Recall</w:t>
            </w:r>
          </w:p>
        </w:tc>
        <w:tc>
          <w:tcPr>
            <w:tcW w:w="802"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F1-Score</w:t>
            </w:r>
          </w:p>
        </w:tc>
        <w:tc>
          <w:tcPr>
            <w:tcW w:w="749"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Support</w:t>
            </w:r>
          </w:p>
        </w:tc>
      </w:tr>
      <w:tr w:rsidR="007B103F" w:rsidRPr="007B103F" w:rsidTr="007B103F">
        <w:trPr>
          <w:trHeight w:val="295"/>
        </w:trPr>
        <w:tc>
          <w:tcPr>
            <w:tcW w:w="1593" w:type="dxa"/>
            <w:shd w:val="clear" w:color="auto" w:fill="F1F1F1"/>
          </w:tcPr>
          <w:p w:rsidR="007B103F" w:rsidRPr="007B103F" w:rsidRDefault="007B103F" w:rsidP="007B103F">
            <w:pPr>
              <w:rPr>
                <w:sz w:val="16"/>
                <w:szCs w:val="16"/>
              </w:rPr>
            </w:pPr>
            <w:r w:rsidRPr="007B103F">
              <w:rPr>
                <w:bCs/>
                <w:sz w:val="16"/>
                <w:szCs w:val="16"/>
              </w:rPr>
              <w:t>False</w:t>
            </w:r>
          </w:p>
        </w:tc>
        <w:tc>
          <w:tcPr>
            <w:tcW w:w="827" w:type="dxa"/>
            <w:shd w:val="clear" w:color="auto" w:fill="F1F1F1"/>
          </w:tcPr>
          <w:p w:rsidR="007B103F" w:rsidRPr="007B103F" w:rsidRDefault="007B103F" w:rsidP="007B103F">
            <w:pPr>
              <w:rPr>
                <w:sz w:val="16"/>
                <w:szCs w:val="16"/>
              </w:rPr>
            </w:pPr>
            <w:r w:rsidRPr="007B103F">
              <w:rPr>
                <w:sz w:val="16"/>
                <w:szCs w:val="16"/>
              </w:rPr>
              <w:t>0.77</w:t>
            </w:r>
          </w:p>
        </w:tc>
        <w:tc>
          <w:tcPr>
            <w:tcW w:w="623" w:type="dxa"/>
            <w:shd w:val="clear" w:color="auto" w:fill="F1F1F1"/>
          </w:tcPr>
          <w:p w:rsidR="007B103F" w:rsidRPr="007B103F" w:rsidRDefault="007B103F" w:rsidP="007B103F">
            <w:pPr>
              <w:rPr>
                <w:sz w:val="16"/>
                <w:szCs w:val="16"/>
              </w:rPr>
            </w:pPr>
            <w:r w:rsidRPr="007B103F">
              <w:rPr>
                <w:sz w:val="16"/>
                <w:szCs w:val="16"/>
              </w:rPr>
              <w:t>0.72</w:t>
            </w:r>
          </w:p>
        </w:tc>
        <w:tc>
          <w:tcPr>
            <w:tcW w:w="802" w:type="dxa"/>
            <w:shd w:val="clear" w:color="auto" w:fill="F1F1F1"/>
          </w:tcPr>
          <w:p w:rsidR="007B103F" w:rsidRPr="007B103F" w:rsidRDefault="007B103F" w:rsidP="007B103F">
            <w:pPr>
              <w:rPr>
                <w:sz w:val="16"/>
                <w:szCs w:val="16"/>
              </w:rPr>
            </w:pPr>
            <w:r w:rsidRPr="007B103F">
              <w:rPr>
                <w:sz w:val="16"/>
                <w:szCs w:val="16"/>
              </w:rPr>
              <w:t>0.74</w:t>
            </w:r>
          </w:p>
        </w:tc>
        <w:tc>
          <w:tcPr>
            <w:tcW w:w="749" w:type="dxa"/>
            <w:shd w:val="clear" w:color="auto" w:fill="F1F1F1"/>
          </w:tcPr>
          <w:p w:rsidR="007B103F" w:rsidRPr="007B103F" w:rsidRDefault="007B103F" w:rsidP="007B103F">
            <w:pPr>
              <w:rPr>
                <w:sz w:val="16"/>
                <w:szCs w:val="16"/>
              </w:rPr>
            </w:pPr>
            <w:r w:rsidRPr="007B103F">
              <w:rPr>
                <w:sz w:val="16"/>
                <w:szCs w:val="16"/>
              </w:rPr>
              <w:t>279</w:t>
            </w:r>
          </w:p>
        </w:tc>
      </w:tr>
      <w:tr w:rsidR="007B103F" w:rsidRPr="007B103F" w:rsidTr="007B103F">
        <w:trPr>
          <w:trHeight w:val="286"/>
        </w:trPr>
        <w:tc>
          <w:tcPr>
            <w:tcW w:w="1593" w:type="dxa"/>
            <w:shd w:val="clear" w:color="auto" w:fill="auto"/>
          </w:tcPr>
          <w:p w:rsidR="007B103F" w:rsidRPr="007B103F" w:rsidRDefault="007B103F" w:rsidP="007B103F">
            <w:pPr>
              <w:rPr>
                <w:sz w:val="16"/>
                <w:szCs w:val="16"/>
              </w:rPr>
            </w:pPr>
            <w:r w:rsidRPr="007B103F">
              <w:rPr>
                <w:bCs/>
                <w:sz w:val="16"/>
                <w:szCs w:val="16"/>
              </w:rPr>
              <w:t>True</w:t>
            </w:r>
          </w:p>
        </w:tc>
        <w:tc>
          <w:tcPr>
            <w:tcW w:w="827" w:type="dxa"/>
            <w:shd w:val="clear" w:color="auto" w:fill="auto"/>
          </w:tcPr>
          <w:p w:rsidR="007B103F" w:rsidRPr="007B103F" w:rsidRDefault="007B103F" w:rsidP="007B103F">
            <w:pPr>
              <w:rPr>
                <w:sz w:val="16"/>
                <w:szCs w:val="16"/>
              </w:rPr>
            </w:pPr>
            <w:r w:rsidRPr="007B103F">
              <w:rPr>
                <w:sz w:val="16"/>
                <w:szCs w:val="16"/>
              </w:rPr>
              <w:t>0.71</w:t>
            </w:r>
          </w:p>
        </w:tc>
        <w:tc>
          <w:tcPr>
            <w:tcW w:w="623" w:type="dxa"/>
            <w:shd w:val="clear" w:color="auto" w:fill="auto"/>
          </w:tcPr>
          <w:p w:rsidR="007B103F" w:rsidRPr="007B103F" w:rsidRDefault="007B103F" w:rsidP="007B103F">
            <w:pPr>
              <w:rPr>
                <w:sz w:val="16"/>
                <w:szCs w:val="16"/>
              </w:rPr>
            </w:pPr>
            <w:r w:rsidRPr="007B103F">
              <w:rPr>
                <w:sz w:val="16"/>
                <w:szCs w:val="16"/>
              </w:rPr>
              <w:t>0.74</w:t>
            </w:r>
          </w:p>
        </w:tc>
        <w:tc>
          <w:tcPr>
            <w:tcW w:w="802" w:type="dxa"/>
            <w:shd w:val="clear" w:color="auto" w:fill="auto"/>
          </w:tcPr>
          <w:p w:rsidR="007B103F" w:rsidRPr="007B103F" w:rsidRDefault="007B103F" w:rsidP="007B103F">
            <w:pPr>
              <w:rPr>
                <w:sz w:val="16"/>
                <w:szCs w:val="16"/>
              </w:rPr>
            </w:pPr>
            <w:r w:rsidRPr="007B103F">
              <w:rPr>
                <w:sz w:val="16"/>
                <w:szCs w:val="16"/>
              </w:rPr>
              <w:t>0.71</w:t>
            </w:r>
          </w:p>
        </w:tc>
        <w:tc>
          <w:tcPr>
            <w:tcW w:w="749" w:type="dxa"/>
            <w:shd w:val="clear" w:color="auto" w:fill="auto"/>
          </w:tcPr>
          <w:p w:rsidR="007B103F" w:rsidRPr="007B103F" w:rsidRDefault="007B103F" w:rsidP="007B103F">
            <w:pPr>
              <w:rPr>
                <w:sz w:val="16"/>
                <w:szCs w:val="16"/>
              </w:rPr>
            </w:pPr>
            <w:r w:rsidRPr="007B103F">
              <w:rPr>
                <w:sz w:val="16"/>
                <w:szCs w:val="16"/>
              </w:rPr>
              <w:t>231</w:t>
            </w:r>
          </w:p>
        </w:tc>
      </w:tr>
      <w:tr w:rsidR="007B103F" w:rsidRPr="007B103F" w:rsidTr="007B103F">
        <w:trPr>
          <w:trHeight w:val="268"/>
        </w:trPr>
        <w:tc>
          <w:tcPr>
            <w:tcW w:w="1593" w:type="dxa"/>
            <w:shd w:val="clear" w:color="auto" w:fill="F1F1F1"/>
          </w:tcPr>
          <w:p w:rsidR="007B103F" w:rsidRPr="007B103F" w:rsidRDefault="007B103F" w:rsidP="007B103F">
            <w:pPr>
              <w:rPr>
                <w:sz w:val="16"/>
                <w:szCs w:val="16"/>
              </w:rPr>
            </w:pPr>
            <w:r w:rsidRPr="007B103F">
              <w:rPr>
                <w:bCs/>
                <w:sz w:val="16"/>
                <w:szCs w:val="16"/>
              </w:rPr>
              <w:t>Average/Total</w:t>
            </w:r>
          </w:p>
        </w:tc>
        <w:tc>
          <w:tcPr>
            <w:tcW w:w="827" w:type="dxa"/>
            <w:shd w:val="clear" w:color="auto" w:fill="F1F1F1"/>
          </w:tcPr>
          <w:p w:rsidR="007B103F" w:rsidRPr="007B103F" w:rsidRDefault="007B103F" w:rsidP="007B103F">
            <w:pPr>
              <w:rPr>
                <w:sz w:val="16"/>
                <w:szCs w:val="16"/>
              </w:rPr>
            </w:pPr>
            <w:r w:rsidRPr="007B103F">
              <w:rPr>
                <w:sz w:val="16"/>
                <w:szCs w:val="16"/>
              </w:rPr>
              <w:t>0.73</w:t>
            </w:r>
          </w:p>
        </w:tc>
        <w:tc>
          <w:tcPr>
            <w:tcW w:w="623" w:type="dxa"/>
            <w:shd w:val="clear" w:color="auto" w:fill="F1F1F1"/>
          </w:tcPr>
          <w:p w:rsidR="007B103F" w:rsidRPr="007B103F" w:rsidRDefault="007B103F" w:rsidP="007B103F">
            <w:pPr>
              <w:rPr>
                <w:sz w:val="16"/>
                <w:szCs w:val="16"/>
              </w:rPr>
            </w:pPr>
            <w:r w:rsidRPr="007B103F">
              <w:rPr>
                <w:sz w:val="16"/>
                <w:szCs w:val="16"/>
              </w:rPr>
              <w:t>0.73</w:t>
            </w:r>
          </w:p>
        </w:tc>
        <w:tc>
          <w:tcPr>
            <w:tcW w:w="802" w:type="dxa"/>
            <w:shd w:val="clear" w:color="auto" w:fill="F1F1F1"/>
          </w:tcPr>
          <w:p w:rsidR="007B103F" w:rsidRPr="007B103F" w:rsidRDefault="007B103F" w:rsidP="007B103F">
            <w:pPr>
              <w:rPr>
                <w:sz w:val="16"/>
                <w:szCs w:val="16"/>
              </w:rPr>
            </w:pPr>
            <w:r w:rsidRPr="007B103F">
              <w:rPr>
                <w:sz w:val="16"/>
                <w:szCs w:val="16"/>
              </w:rPr>
              <w:t>0.73</w:t>
            </w:r>
          </w:p>
        </w:tc>
        <w:tc>
          <w:tcPr>
            <w:tcW w:w="749" w:type="dxa"/>
            <w:shd w:val="clear" w:color="auto" w:fill="F1F1F1"/>
          </w:tcPr>
          <w:p w:rsidR="007B103F" w:rsidRPr="007B103F" w:rsidRDefault="007B103F" w:rsidP="007B103F">
            <w:pPr>
              <w:rPr>
                <w:sz w:val="16"/>
                <w:szCs w:val="16"/>
              </w:rPr>
            </w:pPr>
            <w:r w:rsidRPr="007B103F">
              <w:rPr>
                <w:sz w:val="16"/>
                <w:szCs w:val="16"/>
              </w:rPr>
              <w:t>510</w:t>
            </w:r>
          </w:p>
        </w:tc>
      </w:tr>
    </w:tbl>
    <w:p w:rsidR="007B103F" w:rsidRDefault="007B103F">
      <w:pPr>
        <w:rPr>
          <w:sz w:val="16"/>
          <w:szCs w:val="16"/>
        </w:rPr>
      </w:pPr>
    </w:p>
    <w:tbl>
      <w:tblPr>
        <w:tblW w:w="0" w:type="auto"/>
        <w:tblLayout w:type="fixed"/>
        <w:tblLook w:val="0000" w:firstRow="0" w:lastRow="0" w:firstColumn="0" w:lastColumn="0" w:noHBand="0" w:noVBand="0"/>
      </w:tblPr>
      <w:tblGrid>
        <w:gridCol w:w="1355"/>
        <w:gridCol w:w="456"/>
        <w:gridCol w:w="456"/>
      </w:tblGrid>
      <w:tr w:rsidR="007B103F" w:rsidRPr="007B103F" w:rsidTr="007B103F">
        <w:trPr>
          <w:trHeight w:val="125"/>
        </w:trPr>
        <w:tc>
          <w:tcPr>
            <w:tcW w:w="1355" w:type="dxa"/>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Confusion Matrix</w:t>
            </w:r>
          </w:p>
        </w:tc>
        <w:tc>
          <w:tcPr>
            <w:tcW w:w="912" w:type="dxa"/>
            <w:gridSpan w:val="2"/>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Predicted</w:t>
            </w:r>
          </w:p>
        </w:tc>
      </w:tr>
      <w:tr w:rsidR="007B103F" w:rsidRPr="007B103F" w:rsidTr="007B103F">
        <w:trPr>
          <w:trHeight w:val="36"/>
        </w:trPr>
        <w:tc>
          <w:tcPr>
            <w:tcW w:w="1355" w:type="dxa"/>
            <w:shd w:val="clear" w:color="auto" w:fill="F1F1F1"/>
          </w:tcPr>
          <w:p w:rsidR="007B103F" w:rsidRPr="007B103F" w:rsidRDefault="007B103F">
            <w:pPr>
              <w:rPr>
                <w:bCs/>
                <w:sz w:val="16"/>
                <w:szCs w:val="16"/>
              </w:rPr>
            </w:pPr>
            <w:r w:rsidRPr="007B103F">
              <w:rPr>
                <w:bCs/>
                <w:sz w:val="16"/>
                <w:szCs w:val="16"/>
              </w:rPr>
              <w:t>Actual</w:t>
            </w:r>
          </w:p>
        </w:tc>
        <w:tc>
          <w:tcPr>
            <w:tcW w:w="456" w:type="dxa"/>
            <w:shd w:val="clear" w:color="auto" w:fill="F1F1F1"/>
          </w:tcPr>
          <w:p w:rsidR="007B103F" w:rsidRPr="007B103F" w:rsidRDefault="007B103F">
            <w:pPr>
              <w:rPr>
                <w:bCs/>
                <w:sz w:val="16"/>
                <w:szCs w:val="16"/>
              </w:rPr>
            </w:pPr>
            <w:r w:rsidRPr="007B103F">
              <w:rPr>
                <w:bCs/>
                <w:sz w:val="16"/>
                <w:szCs w:val="16"/>
              </w:rPr>
              <w:t>1</w:t>
            </w:r>
          </w:p>
        </w:tc>
        <w:tc>
          <w:tcPr>
            <w:tcW w:w="456" w:type="dxa"/>
            <w:shd w:val="clear" w:color="auto" w:fill="F1F1F1"/>
          </w:tcPr>
          <w:p w:rsidR="007B103F" w:rsidRPr="007B103F" w:rsidRDefault="007B103F">
            <w:pPr>
              <w:rPr>
                <w:bCs/>
                <w:sz w:val="16"/>
                <w:szCs w:val="16"/>
              </w:rPr>
            </w:pPr>
            <w:r w:rsidRPr="007B103F">
              <w:rPr>
                <w:bCs/>
                <w:sz w:val="16"/>
                <w:szCs w:val="16"/>
              </w:rPr>
              <w:t>0</w:t>
            </w:r>
          </w:p>
        </w:tc>
      </w:tr>
      <w:tr w:rsidR="007B103F" w:rsidRPr="007B103F" w:rsidTr="007B103F">
        <w:trPr>
          <w:trHeight w:val="92"/>
        </w:trPr>
        <w:tc>
          <w:tcPr>
            <w:tcW w:w="1355" w:type="dxa"/>
            <w:shd w:val="clear" w:color="auto" w:fill="auto"/>
          </w:tcPr>
          <w:p w:rsidR="007B103F" w:rsidRPr="007B103F" w:rsidRDefault="007B103F">
            <w:pPr>
              <w:rPr>
                <w:bCs/>
                <w:sz w:val="16"/>
                <w:szCs w:val="16"/>
              </w:rPr>
            </w:pPr>
            <w:r w:rsidRPr="007B103F">
              <w:rPr>
                <w:bCs/>
                <w:sz w:val="16"/>
                <w:szCs w:val="16"/>
              </w:rPr>
              <w:t>1</w:t>
            </w:r>
          </w:p>
        </w:tc>
        <w:tc>
          <w:tcPr>
            <w:tcW w:w="456" w:type="dxa"/>
            <w:shd w:val="clear" w:color="auto" w:fill="auto"/>
          </w:tcPr>
          <w:p w:rsidR="007B103F" w:rsidRPr="007B103F" w:rsidRDefault="007B103F">
            <w:pPr>
              <w:rPr>
                <w:bCs/>
                <w:sz w:val="16"/>
                <w:szCs w:val="16"/>
              </w:rPr>
            </w:pPr>
            <w:r w:rsidRPr="007B103F">
              <w:rPr>
                <w:bCs/>
                <w:sz w:val="16"/>
                <w:szCs w:val="16"/>
              </w:rPr>
              <w:t>200</w:t>
            </w:r>
          </w:p>
        </w:tc>
        <w:tc>
          <w:tcPr>
            <w:tcW w:w="456" w:type="dxa"/>
            <w:shd w:val="clear" w:color="auto" w:fill="auto"/>
          </w:tcPr>
          <w:p w:rsidR="007B103F" w:rsidRPr="007B103F" w:rsidRDefault="007B103F">
            <w:pPr>
              <w:rPr>
                <w:bCs/>
                <w:sz w:val="16"/>
                <w:szCs w:val="16"/>
              </w:rPr>
            </w:pPr>
            <w:r w:rsidRPr="007B103F">
              <w:rPr>
                <w:bCs/>
                <w:sz w:val="16"/>
                <w:szCs w:val="16"/>
              </w:rPr>
              <w:t>79</w:t>
            </w:r>
          </w:p>
        </w:tc>
      </w:tr>
      <w:tr w:rsidR="007B103F" w:rsidRPr="007B103F" w:rsidTr="007B103F">
        <w:trPr>
          <w:trHeight w:val="87"/>
        </w:trPr>
        <w:tc>
          <w:tcPr>
            <w:tcW w:w="1355" w:type="dxa"/>
            <w:shd w:val="clear" w:color="auto" w:fill="F1F1F1"/>
          </w:tcPr>
          <w:p w:rsidR="007B103F" w:rsidRPr="007B103F" w:rsidRDefault="007B103F">
            <w:pPr>
              <w:rPr>
                <w:bCs/>
                <w:sz w:val="16"/>
                <w:szCs w:val="16"/>
              </w:rPr>
            </w:pPr>
            <w:r w:rsidRPr="007B103F">
              <w:rPr>
                <w:bCs/>
                <w:sz w:val="16"/>
                <w:szCs w:val="16"/>
              </w:rPr>
              <w:t>0</w:t>
            </w:r>
          </w:p>
        </w:tc>
        <w:tc>
          <w:tcPr>
            <w:tcW w:w="456" w:type="dxa"/>
            <w:shd w:val="clear" w:color="auto" w:fill="F1F1F1"/>
          </w:tcPr>
          <w:p w:rsidR="007B103F" w:rsidRPr="007B103F" w:rsidRDefault="007B103F">
            <w:pPr>
              <w:rPr>
                <w:bCs/>
                <w:sz w:val="16"/>
                <w:szCs w:val="16"/>
              </w:rPr>
            </w:pPr>
            <w:r w:rsidRPr="007B103F">
              <w:rPr>
                <w:bCs/>
                <w:sz w:val="16"/>
                <w:szCs w:val="16"/>
              </w:rPr>
              <w:t>61</w:t>
            </w:r>
          </w:p>
        </w:tc>
        <w:tc>
          <w:tcPr>
            <w:tcW w:w="456" w:type="dxa"/>
            <w:shd w:val="clear" w:color="auto" w:fill="F1F1F1"/>
          </w:tcPr>
          <w:p w:rsidR="007B103F" w:rsidRPr="007B103F" w:rsidRDefault="007B103F">
            <w:pPr>
              <w:rPr>
                <w:bCs/>
                <w:sz w:val="16"/>
                <w:szCs w:val="16"/>
              </w:rPr>
            </w:pPr>
            <w:r w:rsidRPr="007B103F">
              <w:rPr>
                <w:bCs/>
                <w:sz w:val="16"/>
                <w:szCs w:val="16"/>
              </w:rPr>
              <w:t>170</w:t>
            </w:r>
          </w:p>
        </w:tc>
      </w:tr>
    </w:tbl>
    <w:p w:rsidR="007B103F" w:rsidRDefault="007B103F"/>
    <w:p w:rsidR="007B103F" w:rsidRDefault="007B103F">
      <w:pPr>
        <w:pStyle w:val="Caption"/>
        <w:keepNext/>
      </w:pPr>
      <w:r>
        <w:t xml:space="preserve">Table </w:t>
      </w:r>
      <w:r w:rsidR="0013510B">
        <w:fldChar w:fldCharType="begin"/>
      </w:r>
      <w:r w:rsidR="0013510B">
        <w:instrText xml:space="preserve"> SEQ Table \* ARABIC </w:instrText>
      </w:r>
      <w:r w:rsidR="0013510B">
        <w:fldChar w:fldCharType="separate"/>
      </w:r>
      <w:r w:rsidR="007F14D0">
        <w:rPr>
          <w:noProof/>
        </w:rPr>
        <w:t>3</w:t>
      </w:r>
      <w:r w:rsidR="0013510B">
        <w:fldChar w:fldCharType="end"/>
      </w:r>
      <w:r>
        <w:t>: Random Forest Classifier – 79.2%</w:t>
      </w:r>
    </w:p>
    <w:tbl>
      <w:tblPr>
        <w:tblpPr w:leftFromText="180" w:rightFromText="180" w:vertAnchor="text" w:horzAnchor="margin" w:tblpY="-17"/>
        <w:tblW w:w="0" w:type="auto"/>
        <w:tblLayout w:type="fixed"/>
        <w:tblLook w:val="0000" w:firstRow="0" w:lastRow="0" w:firstColumn="0" w:lastColumn="0" w:noHBand="0" w:noVBand="0"/>
      </w:tblPr>
      <w:tblGrid>
        <w:gridCol w:w="1593"/>
        <w:gridCol w:w="827"/>
        <w:gridCol w:w="623"/>
        <w:gridCol w:w="802"/>
        <w:gridCol w:w="749"/>
      </w:tblGrid>
      <w:tr w:rsidR="007B103F" w:rsidRPr="007B103F" w:rsidTr="007B103F">
        <w:trPr>
          <w:trHeight w:val="448"/>
        </w:trPr>
        <w:tc>
          <w:tcPr>
            <w:tcW w:w="1593"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Classification Report</w:t>
            </w:r>
          </w:p>
        </w:tc>
        <w:tc>
          <w:tcPr>
            <w:tcW w:w="827"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Precision</w:t>
            </w:r>
          </w:p>
        </w:tc>
        <w:tc>
          <w:tcPr>
            <w:tcW w:w="623"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hAnsi="Cambria"/>
                <w:bCs/>
                <w:i/>
                <w:iCs/>
                <w:sz w:val="16"/>
                <w:szCs w:val="16"/>
              </w:rPr>
              <w:t>Recall</w:t>
            </w:r>
          </w:p>
        </w:tc>
        <w:tc>
          <w:tcPr>
            <w:tcW w:w="802"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F1-Score</w:t>
            </w:r>
          </w:p>
        </w:tc>
        <w:tc>
          <w:tcPr>
            <w:tcW w:w="749" w:type="dxa"/>
            <w:tcBorders>
              <w:bottom w:val="single" w:sz="4" w:space="0" w:color="7E7E7E"/>
            </w:tcBorders>
            <w:shd w:val="clear" w:color="auto" w:fill="FFFFFF"/>
          </w:tcPr>
          <w:p w:rsidR="007B103F" w:rsidRPr="007B103F" w:rsidRDefault="007B103F" w:rsidP="007B103F">
            <w:pPr>
              <w:rPr>
                <w:rFonts w:ascii="Cambria" w:eastAsia="SimSun" w:hAnsi="Cambria"/>
                <w:i/>
                <w:iCs/>
                <w:sz w:val="16"/>
                <w:szCs w:val="16"/>
              </w:rPr>
            </w:pPr>
            <w:r w:rsidRPr="007B103F">
              <w:rPr>
                <w:rFonts w:ascii="Cambria" w:eastAsia="SimSun" w:hAnsi="Cambria"/>
                <w:bCs/>
                <w:i/>
                <w:iCs/>
                <w:sz w:val="16"/>
                <w:szCs w:val="16"/>
              </w:rPr>
              <w:t>Support</w:t>
            </w:r>
          </w:p>
        </w:tc>
      </w:tr>
      <w:tr w:rsidR="007B103F" w:rsidRPr="007B103F" w:rsidTr="007B103F">
        <w:trPr>
          <w:trHeight w:val="295"/>
        </w:trPr>
        <w:tc>
          <w:tcPr>
            <w:tcW w:w="1593" w:type="dxa"/>
            <w:shd w:val="clear" w:color="auto" w:fill="F1F1F1"/>
          </w:tcPr>
          <w:p w:rsidR="007B103F" w:rsidRPr="007B103F" w:rsidRDefault="007B103F" w:rsidP="007B103F">
            <w:pPr>
              <w:rPr>
                <w:sz w:val="16"/>
                <w:szCs w:val="16"/>
              </w:rPr>
            </w:pPr>
            <w:r w:rsidRPr="007B103F">
              <w:rPr>
                <w:bCs/>
                <w:sz w:val="16"/>
                <w:szCs w:val="16"/>
              </w:rPr>
              <w:t>False</w:t>
            </w:r>
          </w:p>
        </w:tc>
        <w:tc>
          <w:tcPr>
            <w:tcW w:w="827" w:type="dxa"/>
            <w:shd w:val="clear" w:color="auto" w:fill="F1F1F1"/>
          </w:tcPr>
          <w:p w:rsidR="007B103F" w:rsidRPr="007B103F" w:rsidRDefault="007B103F" w:rsidP="007B103F">
            <w:pPr>
              <w:rPr>
                <w:sz w:val="16"/>
                <w:szCs w:val="16"/>
              </w:rPr>
            </w:pPr>
            <w:r w:rsidRPr="007B103F">
              <w:rPr>
                <w:sz w:val="16"/>
                <w:szCs w:val="16"/>
              </w:rPr>
              <w:t>0.81</w:t>
            </w:r>
          </w:p>
        </w:tc>
        <w:tc>
          <w:tcPr>
            <w:tcW w:w="623" w:type="dxa"/>
            <w:shd w:val="clear" w:color="auto" w:fill="F1F1F1"/>
          </w:tcPr>
          <w:p w:rsidR="007B103F" w:rsidRPr="007B103F" w:rsidRDefault="007B103F" w:rsidP="007B103F">
            <w:pPr>
              <w:rPr>
                <w:sz w:val="16"/>
                <w:szCs w:val="16"/>
              </w:rPr>
            </w:pPr>
            <w:r w:rsidRPr="007B103F">
              <w:rPr>
                <w:sz w:val="16"/>
                <w:szCs w:val="16"/>
              </w:rPr>
              <w:t>0.81</w:t>
            </w:r>
          </w:p>
        </w:tc>
        <w:tc>
          <w:tcPr>
            <w:tcW w:w="802" w:type="dxa"/>
            <w:shd w:val="clear" w:color="auto" w:fill="F1F1F1"/>
          </w:tcPr>
          <w:p w:rsidR="007B103F" w:rsidRPr="007B103F" w:rsidRDefault="007B103F" w:rsidP="007B103F">
            <w:pPr>
              <w:rPr>
                <w:sz w:val="16"/>
                <w:szCs w:val="16"/>
              </w:rPr>
            </w:pPr>
            <w:r w:rsidRPr="007B103F">
              <w:rPr>
                <w:sz w:val="16"/>
                <w:szCs w:val="16"/>
              </w:rPr>
              <w:t>0.81</w:t>
            </w:r>
          </w:p>
        </w:tc>
        <w:tc>
          <w:tcPr>
            <w:tcW w:w="749" w:type="dxa"/>
            <w:shd w:val="clear" w:color="auto" w:fill="F1F1F1"/>
          </w:tcPr>
          <w:p w:rsidR="007B103F" w:rsidRPr="007B103F" w:rsidRDefault="007B103F" w:rsidP="007B103F">
            <w:pPr>
              <w:rPr>
                <w:sz w:val="16"/>
                <w:szCs w:val="16"/>
              </w:rPr>
            </w:pPr>
            <w:r w:rsidRPr="007B103F">
              <w:rPr>
                <w:sz w:val="16"/>
                <w:szCs w:val="16"/>
              </w:rPr>
              <w:t>279</w:t>
            </w:r>
          </w:p>
        </w:tc>
      </w:tr>
      <w:tr w:rsidR="007B103F" w:rsidRPr="007B103F" w:rsidTr="007B103F">
        <w:trPr>
          <w:trHeight w:val="286"/>
        </w:trPr>
        <w:tc>
          <w:tcPr>
            <w:tcW w:w="1593" w:type="dxa"/>
            <w:shd w:val="clear" w:color="auto" w:fill="auto"/>
          </w:tcPr>
          <w:p w:rsidR="007B103F" w:rsidRPr="007B103F" w:rsidRDefault="007B103F" w:rsidP="007B103F">
            <w:pPr>
              <w:rPr>
                <w:sz w:val="16"/>
                <w:szCs w:val="16"/>
              </w:rPr>
            </w:pPr>
            <w:r w:rsidRPr="007B103F">
              <w:rPr>
                <w:bCs/>
                <w:sz w:val="16"/>
                <w:szCs w:val="16"/>
              </w:rPr>
              <w:t>True</w:t>
            </w:r>
          </w:p>
        </w:tc>
        <w:tc>
          <w:tcPr>
            <w:tcW w:w="827" w:type="dxa"/>
            <w:shd w:val="clear" w:color="auto" w:fill="auto"/>
          </w:tcPr>
          <w:p w:rsidR="007B103F" w:rsidRPr="007B103F" w:rsidRDefault="007B103F" w:rsidP="007B103F">
            <w:pPr>
              <w:rPr>
                <w:sz w:val="16"/>
                <w:szCs w:val="16"/>
              </w:rPr>
            </w:pPr>
            <w:r w:rsidRPr="007B103F">
              <w:rPr>
                <w:sz w:val="16"/>
                <w:szCs w:val="16"/>
              </w:rPr>
              <w:t>0.77</w:t>
            </w:r>
          </w:p>
        </w:tc>
        <w:tc>
          <w:tcPr>
            <w:tcW w:w="623" w:type="dxa"/>
            <w:shd w:val="clear" w:color="auto" w:fill="auto"/>
          </w:tcPr>
          <w:p w:rsidR="007B103F" w:rsidRPr="007B103F" w:rsidRDefault="007B103F" w:rsidP="007B103F">
            <w:pPr>
              <w:rPr>
                <w:sz w:val="16"/>
                <w:szCs w:val="16"/>
              </w:rPr>
            </w:pPr>
            <w:r w:rsidRPr="007B103F">
              <w:rPr>
                <w:sz w:val="16"/>
                <w:szCs w:val="16"/>
              </w:rPr>
              <w:t>0.77</w:t>
            </w:r>
          </w:p>
        </w:tc>
        <w:tc>
          <w:tcPr>
            <w:tcW w:w="802" w:type="dxa"/>
            <w:shd w:val="clear" w:color="auto" w:fill="auto"/>
          </w:tcPr>
          <w:p w:rsidR="007B103F" w:rsidRPr="007B103F" w:rsidRDefault="007B103F" w:rsidP="007B103F">
            <w:pPr>
              <w:rPr>
                <w:sz w:val="16"/>
                <w:szCs w:val="16"/>
              </w:rPr>
            </w:pPr>
            <w:r w:rsidRPr="007B103F">
              <w:rPr>
                <w:sz w:val="16"/>
                <w:szCs w:val="16"/>
              </w:rPr>
              <w:t>0.77</w:t>
            </w:r>
          </w:p>
        </w:tc>
        <w:tc>
          <w:tcPr>
            <w:tcW w:w="749" w:type="dxa"/>
            <w:shd w:val="clear" w:color="auto" w:fill="auto"/>
          </w:tcPr>
          <w:p w:rsidR="007B103F" w:rsidRPr="007B103F" w:rsidRDefault="007B103F" w:rsidP="007B103F">
            <w:pPr>
              <w:rPr>
                <w:sz w:val="16"/>
                <w:szCs w:val="16"/>
              </w:rPr>
            </w:pPr>
            <w:r w:rsidRPr="007B103F">
              <w:rPr>
                <w:sz w:val="16"/>
                <w:szCs w:val="16"/>
              </w:rPr>
              <w:t>231</w:t>
            </w:r>
          </w:p>
        </w:tc>
      </w:tr>
      <w:tr w:rsidR="007B103F" w:rsidRPr="007B103F" w:rsidTr="007B103F">
        <w:trPr>
          <w:trHeight w:val="268"/>
        </w:trPr>
        <w:tc>
          <w:tcPr>
            <w:tcW w:w="1593" w:type="dxa"/>
            <w:shd w:val="clear" w:color="auto" w:fill="F1F1F1"/>
          </w:tcPr>
          <w:p w:rsidR="007B103F" w:rsidRPr="007B103F" w:rsidRDefault="007B103F" w:rsidP="007B103F">
            <w:pPr>
              <w:rPr>
                <w:sz w:val="16"/>
                <w:szCs w:val="16"/>
              </w:rPr>
            </w:pPr>
            <w:r w:rsidRPr="007B103F">
              <w:rPr>
                <w:bCs/>
                <w:sz w:val="16"/>
                <w:szCs w:val="16"/>
              </w:rPr>
              <w:t>Average/Total</w:t>
            </w:r>
          </w:p>
        </w:tc>
        <w:tc>
          <w:tcPr>
            <w:tcW w:w="827" w:type="dxa"/>
            <w:shd w:val="clear" w:color="auto" w:fill="F1F1F1"/>
          </w:tcPr>
          <w:p w:rsidR="007B103F" w:rsidRPr="007B103F" w:rsidRDefault="007B103F" w:rsidP="007B103F">
            <w:pPr>
              <w:rPr>
                <w:sz w:val="16"/>
                <w:szCs w:val="16"/>
              </w:rPr>
            </w:pPr>
            <w:r w:rsidRPr="007B103F">
              <w:rPr>
                <w:sz w:val="16"/>
                <w:szCs w:val="16"/>
              </w:rPr>
              <w:t>0.79</w:t>
            </w:r>
          </w:p>
        </w:tc>
        <w:tc>
          <w:tcPr>
            <w:tcW w:w="623" w:type="dxa"/>
            <w:shd w:val="clear" w:color="auto" w:fill="F1F1F1"/>
          </w:tcPr>
          <w:p w:rsidR="007B103F" w:rsidRPr="007B103F" w:rsidRDefault="007B103F" w:rsidP="007B103F">
            <w:pPr>
              <w:rPr>
                <w:sz w:val="16"/>
                <w:szCs w:val="16"/>
              </w:rPr>
            </w:pPr>
            <w:r w:rsidRPr="007B103F">
              <w:rPr>
                <w:sz w:val="16"/>
                <w:szCs w:val="16"/>
              </w:rPr>
              <w:t>0.79</w:t>
            </w:r>
          </w:p>
        </w:tc>
        <w:tc>
          <w:tcPr>
            <w:tcW w:w="802" w:type="dxa"/>
            <w:shd w:val="clear" w:color="auto" w:fill="F1F1F1"/>
          </w:tcPr>
          <w:p w:rsidR="007B103F" w:rsidRPr="007B103F" w:rsidRDefault="007B103F" w:rsidP="007B103F">
            <w:pPr>
              <w:rPr>
                <w:sz w:val="16"/>
                <w:szCs w:val="16"/>
              </w:rPr>
            </w:pPr>
            <w:r w:rsidRPr="007B103F">
              <w:rPr>
                <w:sz w:val="16"/>
                <w:szCs w:val="16"/>
              </w:rPr>
              <w:t>0.79</w:t>
            </w:r>
          </w:p>
        </w:tc>
        <w:tc>
          <w:tcPr>
            <w:tcW w:w="749" w:type="dxa"/>
            <w:shd w:val="clear" w:color="auto" w:fill="F1F1F1"/>
          </w:tcPr>
          <w:p w:rsidR="007B103F" w:rsidRPr="007B103F" w:rsidRDefault="007B103F" w:rsidP="007B103F">
            <w:pPr>
              <w:rPr>
                <w:sz w:val="16"/>
                <w:szCs w:val="16"/>
              </w:rPr>
            </w:pPr>
            <w:r w:rsidRPr="007B103F">
              <w:rPr>
                <w:sz w:val="16"/>
                <w:szCs w:val="16"/>
              </w:rPr>
              <w:t>510</w:t>
            </w:r>
          </w:p>
        </w:tc>
      </w:tr>
    </w:tbl>
    <w:p w:rsidR="007B103F" w:rsidRDefault="007B103F">
      <w:pPr>
        <w:rPr>
          <w:sz w:val="16"/>
          <w:szCs w:val="16"/>
        </w:rPr>
      </w:pPr>
    </w:p>
    <w:tbl>
      <w:tblPr>
        <w:tblW w:w="0" w:type="auto"/>
        <w:tblLayout w:type="fixed"/>
        <w:tblLook w:val="0000" w:firstRow="0" w:lastRow="0" w:firstColumn="0" w:lastColumn="0" w:noHBand="0" w:noVBand="0"/>
      </w:tblPr>
      <w:tblGrid>
        <w:gridCol w:w="1355"/>
        <w:gridCol w:w="456"/>
        <w:gridCol w:w="456"/>
      </w:tblGrid>
      <w:tr w:rsidR="007B103F" w:rsidRPr="007B103F" w:rsidTr="007B103F">
        <w:trPr>
          <w:trHeight w:val="125"/>
        </w:trPr>
        <w:tc>
          <w:tcPr>
            <w:tcW w:w="1355" w:type="dxa"/>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Confusion Matrix</w:t>
            </w:r>
          </w:p>
        </w:tc>
        <w:tc>
          <w:tcPr>
            <w:tcW w:w="912" w:type="dxa"/>
            <w:gridSpan w:val="2"/>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Predicted</w:t>
            </w:r>
          </w:p>
        </w:tc>
      </w:tr>
      <w:tr w:rsidR="007B103F" w:rsidRPr="007B103F" w:rsidTr="007B103F">
        <w:trPr>
          <w:trHeight w:val="36"/>
        </w:trPr>
        <w:tc>
          <w:tcPr>
            <w:tcW w:w="1355" w:type="dxa"/>
            <w:shd w:val="clear" w:color="auto" w:fill="F1F1F1"/>
          </w:tcPr>
          <w:p w:rsidR="007B103F" w:rsidRPr="007B103F" w:rsidRDefault="007B103F">
            <w:pPr>
              <w:rPr>
                <w:bCs/>
                <w:sz w:val="16"/>
                <w:szCs w:val="16"/>
              </w:rPr>
            </w:pPr>
            <w:r w:rsidRPr="007B103F">
              <w:rPr>
                <w:bCs/>
                <w:sz w:val="16"/>
                <w:szCs w:val="16"/>
              </w:rPr>
              <w:t>Actual</w:t>
            </w:r>
          </w:p>
        </w:tc>
        <w:tc>
          <w:tcPr>
            <w:tcW w:w="456" w:type="dxa"/>
            <w:shd w:val="clear" w:color="auto" w:fill="F1F1F1"/>
          </w:tcPr>
          <w:p w:rsidR="007B103F" w:rsidRPr="007B103F" w:rsidRDefault="007B103F">
            <w:pPr>
              <w:rPr>
                <w:bCs/>
                <w:sz w:val="16"/>
                <w:szCs w:val="16"/>
              </w:rPr>
            </w:pPr>
            <w:r w:rsidRPr="007B103F">
              <w:rPr>
                <w:bCs/>
                <w:sz w:val="16"/>
                <w:szCs w:val="16"/>
              </w:rPr>
              <w:t>1</w:t>
            </w:r>
          </w:p>
        </w:tc>
        <w:tc>
          <w:tcPr>
            <w:tcW w:w="456" w:type="dxa"/>
            <w:shd w:val="clear" w:color="auto" w:fill="F1F1F1"/>
          </w:tcPr>
          <w:p w:rsidR="007B103F" w:rsidRPr="007B103F" w:rsidRDefault="007B103F">
            <w:pPr>
              <w:rPr>
                <w:bCs/>
                <w:sz w:val="16"/>
                <w:szCs w:val="16"/>
              </w:rPr>
            </w:pPr>
            <w:r w:rsidRPr="007B103F">
              <w:rPr>
                <w:bCs/>
                <w:sz w:val="16"/>
                <w:szCs w:val="16"/>
              </w:rPr>
              <w:t>0</w:t>
            </w:r>
          </w:p>
        </w:tc>
      </w:tr>
      <w:tr w:rsidR="007B103F" w:rsidRPr="007B103F" w:rsidTr="007B103F">
        <w:trPr>
          <w:trHeight w:val="92"/>
        </w:trPr>
        <w:tc>
          <w:tcPr>
            <w:tcW w:w="1355" w:type="dxa"/>
            <w:shd w:val="clear" w:color="auto" w:fill="auto"/>
          </w:tcPr>
          <w:p w:rsidR="007B103F" w:rsidRPr="007B103F" w:rsidRDefault="007B103F">
            <w:pPr>
              <w:rPr>
                <w:bCs/>
                <w:sz w:val="16"/>
                <w:szCs w:val="16"/>
              </w:rPr>
            </w:pPr>
            <w:r w:rsidRPr="007B103F">
              <w:rPr>
                <w:bCs/>
                <w:sz w:val="16"/>
                <w:szCs w:val="16"/>
              </w:rPr>
              <w:t>1</w:t>
            </w:r>
          </w:p>
        </w:tc>
        <w:tc>
          <w:tcPr>
            <w:tcW w:w="456" w:type="dxa"/>
            <w:shd w:val="clear" w:color="auto" w:fill="auto"/>
          </w:tcPr>
          <w:p w:rsidR="007B103F" w:rsidRPr="007B103F" w:rsidRDefault="007B103F">
            <w:pPr>
              <w:rPr>
                <w:bCs/>
                <w:sz w:val="16"/>
                <w:szCs w:val="16"/>
              </w:rPr>
            </w:pPr>
            <w:r w:rsidRPr="007B103F">
              <w:rPr>
                <w:bCs/>
                <w:sz w:val="16"/>
                <w:szCs w:val="16"/>
              </w:rPr>
              <w:t xml:space="preserve">227 </w:t>
            </w:r>
          </w:p>
        </w:tc>
        <w:tc>
          <w:tcPr>
            <w:tcW w:w="456" w:type="dxa"/>
            <w:shd w:val="clear" w:color="auto" w:fill="auto"/>
          </w:tcPr>
          <w:p w:rsidR="007B103F" w:rsidRPr="007B103F" w:rsidRDefault="007B103F">
            <w:pPr>
              <w:rPr>
                <w:bCs/>
                <w:sz w:val="16"/>
                <w:szCs w:val="16"/>
              </w:rPr>
            </w:pPr>
            <w:r w:rsidRPr="007B103F">
              <w:rPr>
                <w:bCs/>
                <w:sz w:val="16"/>
                <w:szCs w:val="16"/>
              </w:rPr>
              <w:t>52</w:t>
            </w:r>
          </w:p>
        </w:tc>
      </w:tr>
      <w:tr w:rsidR="007B103F" w:rsidRPr="007B103F" w:rsidTr="007B103F">
        <w:trPr>
          <w:trHeight w:val="87"/>
        </w:trPr>
        <w:tc>
          <w:tcPr>
            <w:tcW w:w="1355" w:type="dxa"/>
            <w:shd w:val="clear" w:color="auto" w:fill="F1F1F1"/>
          </w:tcPr>
          <w:p w:rsidR="007B103F" w:rsidRPr="007B103F" w:rsidRDefault="007B103F">
            <w:pPr>
              <w:rPr>
                <w:bCs/>
                <w:sz w:val="16"/>
                <w:szCs w:val="16"/>
              </w:rPr>
            </w:pPr>
            <w:r w:rsidRPr="007B103F">
              <w:rPr>
                <w:bCs/>
                <w:sz w:val="16"/>
                <w:szCs w:val="16"/>
              </w:rPr>
              <w:t>0</w:t>
            </w:r>
          </w:p>
        </w:tc>
        <w:tc>
          <w:tcPr>
            <w:tcW w:w="456" w:type="dxa"/>
            <w:shd w:val="clear" w:color="auto" w:fill="F1F1F1"/>
          </w:tcPr>
          <w:p w:rsidR="007B103F" w:rsidRPr="007B103F" w:rsidRDefault="007B103F">
            <w:pPr>
              <w:rPr>
                <w:bCs/>
                <w:sz w:val="16"/>
                <w:szCs w:val="16"/>
              </w:rPr>
            </w:pPr>
            <w:r w:rsidRPr="007B103F">
              <w:rPr>
                <w:bCs/>
                <w:sz w:val="16"/>
                <w:szCs w:val="16"/>
              </w:rPr>
              <w:t>54</w:t>
            </w:r>
          </w:p>
        </w:tc>
        <w:tc>
          <w:tcPr>
            <w:tcW w:w="456" w:type="dxa"/>
            <w:shd w:val="clear" w:color="auto" w:fill="F1F1F1"/>
          </w:tcPr>
          <w:p w:rsidR="007B103F" w:rsidRPr="007B103F" w:rsidRDefault="007B103F">
            <w:pPr>
              <w:rPr>
                <w:bCs/>
                <w:sz w:val="16"/>
                <w:szCs w:val="16"/>
              </w:rPr>
            </w:pPr>
            <w:r w:rsidRPr="007B103F">
              <w:rPr>
                <w:bCs/>
                <w:sz w:val="16"/>
                <w:szCs w:val="16"/>
              </w:rPr>
              <w:t>177</w:t>
            </w:r>
          </w:p>
        </w:tc>
      </w:tr>
    </w:tbl>
    <w:p w:rsidR="007B103F" w:rsidRDefault="007B103F">
      <w:r>
        <w:t xml:space="preserve">Based on the model evaluation metrics above, Random Forest and Logistic Regression have better performance than the Decision Tree Classifier. In order to see if the prediction accuracy can be improved, Recursive Feature Elimination (REF) is also applied to the Logistic Regression model, but the performance is lower than original model, from 77.6% to 76.8%. For the Random Forest Classifier, I also tried to improve the prediction accuracy by applying feature scaling to standardize the range of independent features. Consequently, the accuracy did </w:t>
      </w:r>
      <w:r w:rsidR="00E86A33">
        <w:t>improve</w:t>
      </w:r>
      <w:r>
        <w:t xml:space="preserve"> from 79.2% to 80%. Therefore, the Classification Model being selected for TED main dataset is Random Forest Classifier, which could also identify what are the important features with feature importance metrics. </w:t>
      </w:r>
    </w:p>
    <w:p w:rsidR="007B103F" w:rsidRDefault="007B103F">
      <w:pPr>
        <w:pStyle w:val="Heading3"/>
      </w:pPr>
      <w:r>
        <w:t>Transcript Classification model:</w:t>
      </w:r>
    </w:p>
    <w:p w:rsidR="007B103F" w:rsidRDefault="007B103F">
      <w:r>
        <w:t>There are two algorithms being used for this Classification model and the model evaluation metrics includes accuracy score, classification report, confusion matrix, and visualization of AUC curve in Figure 20. In order to compare two models, I applied Cross-Validation technique with K-Fold Cross Validation (k=10)</w:t>
      </w:r>
      <w:ins w:id="8" w:author="Liu, Jacob" w:date="2018-12-18T13:17:00Z">
        <w:r w:rsidR="006E4F72">
          <w:t xml:space="preserve"> </w:t>
        </w:r>
      </w:ins>
      <w:r>
        <w:t>[8, 19], and the mean accuracy of Multinomial Naïve Bayes (65%) is still greater than Logistic Regression (60%), therefore, the selected model for transcript dataset shall be Multinomial Naïve Bayes.</w:t>
      </w:r>
    </w:p>
    <w:p w:rsidR="007B103F" w:rsidRDefault="007B103F">
      <w:pPr>
        <w:pStyle w:val="Caption"/>
        <w:keepNext/>
      </w:pPr>
      <w:r>
        <w:t xml:space="preserve">Table </w:t>
      </w:r>
      <w:r w:rsidR="0013510B">
        <w:fldChar w:fldCharType="begin"/>
      </w:r>
      <w:r w:rsidR="0013510B">
        <w:instrText xml:space="preserve"> SEQ Table \* ARABIC </w:instrText>
      </w:r>
      <w:r w:rsidR="0013510B">
        <w:fldChar w:fldCharType="separate"/>
      </w:r>
      <w:r w:rsidR="007F14D0">
        <w:rPr>
          <w:noProof/>
        </w:rPr>
        <w:t>4</w:t>
      </w:r>
      <w:r w:rsidR="0013510B">
        <w:fldChar w:fldCharType="end"/>
      </w:r>
      <w:r>
        <w:t>: Logistic Regression - 60.5%</w:t>
      </w:r>
    </w:p>
    <w:tbl>
      <w:tblPr>
        <w:tblW w:w="0" w:type="auto"/>
        <w:tblLayout w:type="fixed"/>
        <w:tblLook w:val="0000" w:firstRow="0" w:lastRow="0" w:firstColumn="0" w:lastColumn="0" w:noHBand="0" w:noVBand="0"/>
      </w:tblPr>
      <w:tblGrid>
        <w:gridCol w:w="1581"/>
        <w:gridCol w:w="830"/>
        <w:gridCol w:w="625"/>
        <w:gridCol w:w="812"/>
        <w:gridCol w:w="723"/>
      </w:tblGrid>
      <w:tr w:rsidR="007B103F" w:rsidRPr="007B103F" w:rsidTr="007B103F">
        <w:tc>
          <w:tcPr>
            <w:tcW w:w="1581" w:type="dxa"/>
            <w:shd w:val="clear" w:color="auto" w:fill="auto"/>
          </w:tcPr>
          <w:p w:rsidR="007B103F" w:rsidRPr="007B103F" w:rsidRDefault="007B103F" w:rsidP="007B103F">
            <w:pPr>
              <w:spacing w:line="240" w:lineRule="auto"/>
              <w:rPr>
                <w:bCs/>
                <w:i/>
                <w:sz w:val="16"/>
                <w:szCs w:val="16"/>
              </w:rPr>
            </w:pPr>
            <w:r w:rsidRPr="007B103F">
              <w:rPr>
                <w:i/>
                <w:sz w:val="16"/>
                <w:szCs w:val="16"/>
              </w:rPr>
              <w:t>Classification Report</w:t>
            </w:r>
          </w:p>
        </w:tc>
        <w:tc>
          <w:tcPr>
            <w:tcW w:w="830" w:type="dxa"/>
            <w:shd w:val="clear" w:color="auto" w:fill="auto"/>
          </w:tcPr>
          <w:p w:rsidR="007B103F" w:rsidRPr="007B103F" w:rsidRDefault="007B103F" w:rsidP="007B103F">
            <w:pPr>
              <w:spacing w:line="240" w:lineRule="auto"/>
              <w:rPr>
                <w:bCs/>
                <w:i/>
                <w:sz w:val="16"/>
                <w:szCs w:val="16"/>
              </w:rPr>
            </w:pPr>
            <w:r w:rsidRPr="007B103F">
              <w:rPr>
                <w:i/>
                <w:sz w:val="16"/>
                <w:szCs w:val="16"/>
              </w:rPr>
              <w:t>Precision</w:t>
            </w:r>
          </w:p>
        </w:tc>
        <w:tc>
          <w:tcPr>
            <w:tcW w:w="625" w:type="dxa"/>
            <w:shd w:val="clear" w:color="auto" w:fill="auto"/>
          </w:tcPr>
          <w:p w:rsidR="007B103F" w:rsidRPr="007B103F" w:rsidRDefault="007B103F" w:rsidP="007B103F">
            <w:pPr>
              <w:spacing w:line="240" w:lineRule="auto"/>
              <w:rPr>
                <w:bCs/>
                <w:i/>
                <w:sz w:val="16"/>
                <w:szCs w:val="16"/>
              </w:rPr>
            </w:pPr>
            <w:r w:rsidRPr="007B103F">
              <w:rPr>
                <w:i/>
                <w:sz w:val="16"/>
                <w:szCs w:val="16"/>
              </w:rPr>
              <w:t>Recall</w:t>
            </w:r>
          </w:p>
        </w:tc>
        <w:tc>
          <w:tcPr>
            <w:tcW w:w="812" w:type="dxa"/>
            <w:shd w:val="clear" w:color="auto" w:fill="auto"/>
          </w:tcPr>
          <w:p w:rsidR="007B103F" w:rsidRPr="007B103F" w:rsidRDefault="007B103F" w:rsidP="007B103F">
            <w:pPr>
              <w:spacing w:line="240" w:lineRule="auto"/>
              <w:rPr>
                <w:bCs/>
                <w:i/>
                <w:sz w:val="16"/>
                <w:szCs w:val="16"/>
              </w:rPr>
            </w:pPr>
            <w:r w:rsidRPr="007B103F">
              <w:rPr>
                <w:i/>
                <w:sz w:val="16"/>
                <w:szCs w:val="16"/>
              </w:rPr>
              <w:t>F1-Score</w:t>
            </w:r>
          </w:p>
        </w:tc>
        <w:tc>
          <w:tcPr>
            <w:tcW w:w="723" w:type="dxa"/>
            <w:shd w:val="clear" w:color="auto" w:fill="auto"/>
          </w:tcPr>
          <w:p w:rsidR="007B103F" w:rsidRPr="007B103F" w:rsidRDefault="007B103F" w:rsidP="007B103F">
            <w:pPr>
              <w:spacing w:line="240" w:lineRule="auto"/>
              <w:rPr>
                <w:bCs/>
                <w:i/>
                <w:sz w:val="16"/>
                <w:szCs w:val="16"/>
              </w:rPr>
            </w:pPr>
            <w:r w:rsidRPr="007B103F">
              <w:rPr>
                <w:i/>
                <w:sz w:val="16"/>
                <w:szCs w:val="16"/>
              </w:rPr>
              <w:t>Support</w:t>
            </w:r>
          </w:p>
        </w:tc>
      </w:tr>
      <w:tr w:rsidR="007B103F" w:rsidRPr="007B103F" w:rsidTr="007B103F">
        <w:tc>
          <w:tcPr>
            <w:tcW w:w="1581" w:type="dxa"/>
            <w:shd w:val="clear" w:color="auto" w:fill="F1F1F1"/>
          </w:tcPr>
          <w:p w:rsidR="007B103F" w:rsidRPr="007B103F" w:rsidRDefault="007B103F" w:rsidP="007B103F">
            <w:pPr>
              <w:spacing w:line="240" w:lineRule="auto"/>
              <w:rPr>
                <w:bCs/>
                <w:sz w:val="16"/>
                <w:szCs w:val="16"/>
              </w:rPr>
            </w:pPr>
            <w:r w:rsidRPr="007B103F">
              <w:rPr>
                <w:bCs/>
                <w:sz w:val="16"/>
                <w:szCs w:val="16"/>
              </w:rPr>
              <w:t>False</w:t>
            </w:r>
          </w:p>
        </w:tc>
        <w:tc>
          <w:tcPr>
            <w:tcW w:w="830" w:type="dxa"/>
            <w:shd w:val="clear" w:color="auto" w:fill="F1F1F1"/>
          </w:tcPr>
          <w:p w:rsidR="007B103F" w:rsidRPr="007B103F" w:rsidRDefault="007B103F" w:rsidP="007B103F">
            <w:pPr>
              <w:spacing w:line="240" w:lineRule="auto"/>
              <w:rPr>
                <w:sz w:val="16"/>
                <w:szCs w:val="16"/>
              </w:rPr>
            </w:pPr>
            <w:r w:rsidRPr="007B103F">
              <w:rPr>
                <w:sz w:val="16"/>
                <w:szCs w:val="16"/>
              </w:rPr>
              <w:t>0.64</w:t>
            </w:r>
          </w:p>
        </w:tc>
        <w:tc>
          <w:tcPr>
            <w:tcW w:w="625" w:type="dxa"/>
            <w:shd w:val="clear" w:color="auto" w:fill="F1F1F1"/>
          </w:tcPr>
          <w:p w:rsidR="007B103F" w:rsidRPr="007B103F" w:rsidRDefault="007B103F" w:rsidP="007B103F">
            <w:pPr>
              <w:spacing w:line="240" w:lineRule="auto"/>
              <w:rPr>
                <w:sz w:val="16"/>
                <w:szCs w:val="16"/>
              </w:rPr>
            </w:pPr>
            <w:r w:rsidRPr="007B103F">
              <w:rPr>
                <w:sz w:val="16"/>
                <w:szCs w:val="16"/>
              </w:rPr>
              <w:t>0.56</w:t>
            </w:r>
          </w:p>
        </w:tc>
        <w:tc>
          <w:tcPr>
            <w:tcW w:w="812" w:type="dxa"/>
            <w:shd w:val="clear" w:color="auto" w:fill="F1F1F1"/>
          </w:tcPr>
          <w:p w:rsidR="007B103F" w:rsidRPr="007B103F" w:rsidRDefault="007B103F" w:rsidP="007B103F">
            <w:pPr>
              <w:spacing w:line="240" w:lineRule="auto"/>
              <w:rPr>
                <w:sz w:val="16"/>
                <w:szCs w:val="16"/>
              </w:rPr>
            </w:pPr>
            <w:r w:rsidRPr="007B103F">
              <w:rPr>
                <w:sz w:val="16"/>
                <w:szCs w:val="16"/>
              </w:rPr>
              <w:t>0.60</w:t>
            </w:r>
          </w:p>
        </w:tc>
        <w:tc>
          <w:tcPr>
            <w:tcW w:w="723" w:type="dxa"/>
            <w:shd w:val="clear" w:color="auto" w:fill="F1F1F1"/>
          </w:tcPr>
          <w:p w:rsidR="007B103F" w:rsidRPr="007B103F" w:rsidRDefault="007B103F" w:rsidP="007B103F">
            <w:pPr>
              <w:spacing w:line="240" w:lineRule="auto"/>
              <w:rPr>
                <w:sz w:val="16"/>
                <w:szCs w:val="16"/>
              </w:rPr>
            </w:pPr>
            <w:r w:rsidRPr="007B103F">
              <w:rPr>
                <w:sz w:val="16"/>
                <w:szCs w:val="16"/>
              </w:rPr>
              <w:t>259</w:t>
            </w:r>
          </w:p>
        </w:tc>
      </w:tr>
      <w:tr w:rsidR="007B103F" w:rsidRPr="007B103F" w:rsidTr="007B103F">
        <w:tc>
          <w:tcPr>
            <w:tcW w:w="1581" w:type="dxa"/>
            <w:shd w:val="clear" w:color="auto" w:fill="auto"/>
          </w:tcPr>
          <w:p w:rsidR="007B103F" w:rsidRPr="007B103F" w:rsidRDefault="007B103F" w:rsidP="007B103F">
            <w:pPr>
              <w:spacing w:line="240" w:lineRule="auto"/>
              <w:rPr>
                <w:bCs/>
                <w:sz w:val="16"/>
                <w:szCs w:val="16"/>
              </w:rPr>
            </w:pPr>
            <w:r w:rsidRPr="007B103F">
              <w:rPr>
                <w:bCs/>
                <w:sz w:val="16"/>
                <w:szCs w:val="16"/>
              </w:rPr>
              <w:t>True</w:t>
            </w:r>
          </w:p>
        </w:tc>
        <w:tc>
          <w:tcPr>
            <w:tcW w:w="830" w:type="dxa"/>
            <w:shd w:val="clear" w:color="auto" w:fill="auto"/>
          </w:tcPr>
          <w:p w:rsidR="007B103F" w:rsidRPr="007B103F" w:rsidRDefault="007B103F" w:rsidP="007B103F">
            <w:pPr>
              <w:spacing w:line="240" w:lineRule="auto"/>
              <w:rPr>
                <w:sz w:val="16"/>
                <w:szCs w:val="16"/>
              </w:rPr>
            </w:pPr>
            <w:r w:rsidRPr="007B103F">
              <w:rPr>
                <w:sz w:val="16"/>
                <w:szCs w:val="16"/>
              </w:rPr>
              <w:t>0.58</w:t>
            </w:r>
          </w:p>
        </w:tc>
        <w:tc>
          <w:tcPr>
            <w:tcW w:w="625" w:type="dxa"/>
            <w:shd w:val="clear" w:color="auto" w:fill="auto"/>
          </w:tcPr>
          <w:p w:rsidR="007B103F" w:rsidRPr="007B103F" w:rsidRDefault="007B103F" w:rsidP="007B103F">
            <w:pPr>
              <w:spacing w:line="240" w:lineRule="auto"/>
              <w:rPr>
                <w:sz w:val="16"/>
                <w:szCs w:val="16"/>
              </w:rPr>
            </w:pPr>
            <w:r w:rsidRPr="007B103F">
              <w:rPr>
                <w:sz w:val="16"/>
                <w:szCs w:val="16"/>
              </w:rPr>
              <w:t>0.65</w:t>
            </w:r>
          </w:p>
        </w:tc>
        <w:tc>
          <w:tcPr>
            <w:tcW w:w="812" w:type="dxa"/>
            <w:shd w:val="clear" w:color="auto" w:fill="auto"/>
          </w:tcPr>
          <w:p w:rsidR="007B103F" w:rsidRPr="007B103F" w:rsidRDefault="007B103F" w:rsidP="007B103F">
            <w:pPr>
              <w:spacing w:line="240" w:lineRule="auto"/>
              <w:rPr>
                <w:sz w:val="16"/>
                <w:szCs w:val="16"/>
              </w:rPr>
            </w:pPr>
            <w:r w:rsidRPr="007B103F">
              <w:rPr>
                <w:sz w:val="16"/>
                <w:szCs w:val="16"/>
              </w:rPr>
              <w:t>0.61</w:t>
            </w:r>
          </w:p>
        </w:tc>
        <w:tc>
          <w:tcPr>
            <w:tcW w:w="723" w:type="dxa"/>
            <w:shd w:val="clear" w:color="auto" w:fill="auto"/>
          </w:tcPr>
          <w:p w:rsidR="007B103F" w:rsidRPr="007B103F" w:rsidRDefault="007B103F" w:rsidP="007B103F">
            <w:pPr>
              <w:spacing w:line="240" w:lineRule="auto"/>
              <w:rPr>
                <w:sz w:val="16"/>
                <w:szCs w:val="16"/>
              </w:rPr>
            </w:pPr>
            <w:r w:rsidRPr="007B103F">
              <w:rPr>
                <w:sz w:val="16"/>
                <w:szCs w:val="16"/>
              </w:rPr>
              <w:t>235</w:t>
            </w:r>
          </w:p>
        </w:tc>
      </w:tr>
      <w:tr w:rsidR="007B103F" w:rsidRPr="007B103F" w:rsidTr="007B103F">
        <w:tc>
          <w:tcPr>
            <w:tcW w:w="1581" w:type="dxa"/>
            <w:shd w:val="clear" w:color="auto" w:fill="F1F1F1"/>
          </w:tcPr>
          <w:p w:rsidR="007B103F" w:rsidRPr="007B103F" w:rsidRDefault="007B103F" w:rsidP="007B103F">
            <w:pPr>
              <w:spacing w:line="240" w:lineRule="auto"/>
              <w:rPr>
                <w:bCs/>
                <w:sz w:val="16"/>
                <w:szCs w:val="16"/>
              </w:rPr>
            </w:pPr>
            <w:r w:rsidRPr="007B103F">
              <w:rPr>
                <w:bCs/>
                <w:sz w:val="16"/>
                <w:szCs w:val="16"/>
              </w:rPr>
              <w:t>Average/Total</w:t>
            </w:r>
          </w:p>
        </w:tc>
        <w:tc>
          <w:tcPr>
            <w:tcW w:w="830" w:type="dxa"/>
            <w:shd w:val="clear" w:color="auto" w:fill="F1F1F1"/>
          </w:tcPr>
          <w:p w:rsidR="007B103F" w:rsidRPr="007B103F" w:rsidRDefault="007B103F" w:rsidP="007B103F">
            <w:pPr>
              <w:spacing w:line="240" w:lineRule="auto"/>
              <w:rPr>
                <w:sz w:val="16"/>
                <w:szCs w:val="16"/>
              </w:rPr>
            </w:pPr>
            <w:r w:rsidRPr="007B103F">
              <w:rPr>
                <w:sz w:val="16"/>
                <w:szCs w:val="16"/>
              </w:rPr>
              <w:t>0.61</w:t>
            </w:r>
          </w:p>
        </w:tc>
        <w:tc>
          <w:tcPr>
            <w:tcW w:w="625" w:type="dxa"/>
            <w:shd w:val="clear" w:color="auto" w:fill="F1F1F1"/>
          </w:tcPr>
          <w:p w:rsidR="007B103F" w:rsidRPr="007B103F" w:rsidRDefault="007B103F" w:rsidP="007B103F">
            <w:pPr>
              <w:spacing w:line="240" w:lineRule="auto"/>
              <w:rPr>
                <w:sz w:val="16"/>
                <w:szCs w:val="16"/>
              </w:rPr>
            </w:pPr>
            <w:r w:rsidRPr="007B103F">
              <w:rPr>
                <w:sz w:val="16"/>
                <w:szCs w:val="16"/>
              </w:rPr>
              <w:t>0.61</w:t>
            </w:r>
          </w:p>
        </w:tc>
        <w:tc>
          <w:tcPr>
            <w:tcW w:w="812" w:type="dxa"/>
            <w:shd w:val="clear" w:color="auto" w:fill="F1F1F1"/>
          </w:tcPr>
          <w:p w:rsidR="007B103F" w:rsidRPr="007B103F" w:rsidRDefault="007B103F" w:rsidP="007B103F">
            <w:pPr>
              <w:spacing w:line="240" w:lineRule="auto"/>
              <w:rPr>
                <w:sz w:val="16"/>
                <w:szCs w:val="16"/>
              </w:rPr>
            </w:pPr>
            <w:r w:rsidRPr="007B103F">
              <w:rPr>
                <w:sz w:val="16"/>
                <w:szCs w:val="16"/>
              </w:rPr>
              <w:t>0.60</w:t>
            </w:r>
          </w:p>
        </w:tc>
        <w:tc>
          <w:tcPr>
            <w:tcW w:w="723" w:type="dxa"/>
            <w:shd w:val="clear" w:color="auto" w:fill="F1F1F1"/>
          </w:tcPr>
          <w:p w:rsidR="007B103F" w:rsidRPr="007B103F" w:rsidRDefault="007B103F" w:rsidP="007B103F">
            <w:pPr>
              <w:spacing w:line="240" w:lineRule="auto"/>
              <w:rPr>
                <w:sz w:val="16"/>
                <w:szCs w:val="16"/>
              </w:rPr>
            </w:pPr>
            <w:r w:rsidRPr="007B103F">
              <w:rPr>
                <w:sz w:val="16"/>
                <w:szCs w:val="16"/>
              </w:rPr>
              <w:t>494</w:t>
            </w:r>
          </w:p>
        </w:tc>
      </w:tr>
      <w:tr w:rsidR="007B103F" w:rsidRPr="007B103F" w:rsidTr="007B103F">
        <w:tc>
          <w:tcPr>
            <w:tcW w:w="1581" w:type="dxa"/>
            <w:shd w:val="clear" w:color="auto" w:fill="auto"/>
          </w:tcPr>
          <w:p w:rsidR="007B103F" w:rsidRPr="007B103F" w:rsidRDefault="007B103F" w:rsidP="007B103F">
            <w:pPr>
              <w:spacing w:line="240" w:lineRule="auto"/>
              <w:rPr>
                <w:b/>
                <w:bCs/>
                <w:sz w:val="16"/>
                <w:szCs w:val="16"/>
              </w:rPr>
            </w:pPr>
          </w:p>
        </w:tc>
        <w:tc>
          <w:tcPr>
            <w:tcW w:w="830" w:type="dxa"/>
            <w:shd w:val="clear" w:color="auto" w:fill="auto"/>
          </w:tcPr>
          <w:p w:rsidR="007B103F" w:rsidRPr="007B103F" w:rsidRDefault="007B103F" w:rsidP="007B103F">
            <w:pPr>
              <w:spacing w:line="240" w:lineRule="auto"/>
              <w:rPr>
                <w:sz w:val="16"/>
                <w:szCs w:val="16"/>
              </w:rPr>
            </w:pPr>
          </w:p>
        </w:tc>
        <w:tc>
          <w:tcPr>
            <w:tcW w:w="625" w:type="dxa"/>
            <w:shd w:val="clear" w:color="auto" w:fill="auto"/>
          </w:tcPr>
          <w:p w:rsidR="007B103F" w:rsidRPr="007B103F" w:rsidRDefault="007B103F" w:rsidP="007B103F">
            <w:pPr>
              <w:spacing w:line="240" w:lineRule="auto"/>
              <w:rPr>
                <w:sz w:val="16"/>
                <w:szCs w:val="16"/>
              </w:rPr>
            </w:pPr>
          </w:p>
        </w:tc>
        <w:tc>
          <w:tcPr>
            <w:tcW w:w="812" w:type="dxa"/>
            <w:shd w:val="clear" w:color="auto" w:fill="auto"/>
          </w:tcPr>
          <w:p w:rsidR="007B103F" w:rsidRPr="007B103F" w:rsidRDefault="007B103F" w:rsidP="007B103F">
            <w:pPr>
              <w:spacing w:line="240" w:lineRule="auto"/>
              <w:rPr>
                <w:sz w:val="16"/>
                <w:szCs w:val="16"/>
              </w:rPr>
            </w:pPr>
          </w:p>
        </w:tc>
        <w:tc>
          <w:tcPr>
            <w:tcW w:w="723" w:type="dxa"/>
            <w:shd w:val="clear" w:color="auto" w:fill="auto"/>
          </w:tcPr>
          <w:p w:rsidR="007B103F" w:rsidRPr="007B103F" w:rsidRDefault="007B103F" w:rsidP="007B103F">
            <w:pPr>
              <w:spacing w:line="240" w:lineRule="auto"/>
              <w:rPr>
                <w:sz w:val="16"/>
                <w:szCs w:val="16"/>
              </w:rPr>
            </w:pPr>
          </w:p>
        </w:tc>
      </w:tr>
    </w:tbl>
    <w:p w:rsidR="007B103F" w:rsidRPr="007B103F" w:rsidRDefault="007B103F" w:rsidP="007B103F">
      <w:pPr>
        <w:spacing w:after="0"/>
        <w:rPr>
          <w:vanish/>
        </w:rPr>
      </w:pPr>
    </w:p>
    <w:tbl>
      <w:tblPr>
        <w:tblW w:w="0" w:type="auto"/>
        <w:tblLayout w:type="fixed"/>
        <w:tblLook w:val="0000" w:firstRow="0" w:lastRow="0" w:firstColumn="0" w:lastColumn="0" w:noHBand="0" w:noVBand="0"/>
      </w:tblPr>
      <w:tblGrid>
        <w:gridCol w:w="1355"/>
        <w:gridCol w:w="456"/>
        <w:gridCol w:w="456"/>
      </w:tblGrid>
      <w:tr w:rsidR="007B103F" w:rsidRPr="007B103F" w:rsidTr="007B103F">
        <w:trPr>
          <w:trHeight w:val="125"/>
        </w:trPr>
        <w:tc>
          <w:tcPr>
            <w:tcW w:w="1355" w:type="dxa"/>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Confusion Matrix</w:t>
            </w:r>
          </w:p>
        </w:tc>
        <w:tc>
          <w:tcPr>
            <w:tcW w:w="912" w:type="dxa"/>
            <w:gridSpan w:val="2"/>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Predicted</w:t>
            </w:r>
          </w:p>
        </w:tc>
      </w:tr>
      <w:tr w:rsidR="007B103F" w:rsidRPr="007B103F" w:rsidTr="007B103F">
        <w:trPr>
          <w:trHeight w:val="36"/>
        </w:trPr>
        <w:tc>
          <w:tcPr>
            <w:tcW w:w="1355" w:type="dxa"/>
            <w:shd w:val="clear" w:color="auto" w:fill="F1F1F1"/>
          </w:tcPr>
          <w:p w:rsidR="007B103F" w:rsidRPr="007B103F" w:rsidRDefault="007B103F">
            <w:pPr>
              <w:rPr>
                <w:bCs/>
                <w:sz w:val="16"/>
                <w:szCs w:val="16"/>
              </w:rPr>
            </w:pPr>
            <w:r w:rsidRPr="007B103F">
              <w:rPr>
                <w:bCs/>
                <w:sz w:val="16"/>
                <w:szCs w:val="16"/>
              </w:rPr>
              <w:t>Actual</w:t>
            </w:r>
          </w:p>
        </w:tc>
        <w:tc>
          <w:tcPr>
            <w:tcW w:w="456" w:type="dxa"/>
            <w:shd w:val="clear" w:color="auto" w:fill="F1F1F1"/>
          </w:tcPr>
          <w:p w:rsidR="007B103F" w:rsidRPr="007B103F" w:rsidRDefault="007B103F">
            <w:pPr>
              <w:rPr>
                <w:bCs/>
                <w:sz w:val="16"/>
                <w:szCs w:val="16"/>
              </w:rPr>
            </w:pPr>
            <w:r w:rsidRPr="007B103F">
              <w:rPr>
                <w:bCs/>
                <w:sz w:val="16"/>
                <w:szCs w:val="16"/>
              </w:rPr>
              <w:t>1</w:t>
            </w:r>
          </w:p>
        </w:tc>
        <w:tc>
          <w:tcPr>
            <w:tcW w:w="456" w:type="dxa"/>
            <w:shd w:val="clear" w:color="auto" w:fill="F1F1F1"/>
          </w:tcPr>
          <w:p w:rsidR="007B103F" w:rsidRPr="007B103F" w:rsidRDefault="007B103F">
            <w:pPr>
              <w:rPr>
                <w:bCs/>
                <w:sz w:val="16"/>
                <w:szCs w:val="16"/>
              </w:rPr>
            </w:pPr>
            <w:r w:rsidRPr="007B103F">
              <w:rPr>
                <w:bCs/>
                <w:sz w:val="16"/>
                <w:szCs w:val="16"/>
              </w:rPr>
              <w:t>0</w:t>
            </w:r>
          </w:p>
        </w:tc>
      </w:tr>
      <w:tr w:rsidR="007B103F" w:rsidRPr="007B103F" w:rsidTr="007B103F">
        <w:trPr>
          <w:trHeight w:val="92"/>
        </w:trPr>
        <w:tc>
          <w:tcPr>
            <w:tcW w:w="1355" w:type="dxa"/>
            <w:shd w:val="clear" w:color="auto" w:fill="auto"/>
          </w:tcPr>
          <w:p w:rsidR="007B103F" w:rsidRPr="007B103F" w:rsidRDefault="007B103F">
            <w:pPr>
              <w:rPr>
                <w:bCs/>
                <w:sz w:val="16"/>
                <w:szCs w:val="16"/>
              </w:rPr>
            </w:pPr>
            <w:r w:rsidRPr="007B103F">
              <w:rPr>
                <w:bCs/>
                <w:sz w:val="16"/>
                <w:szCs w:val="16"/>
              </w:rPr>
              <w:t>1</w:t>
            </w:r>
          </w:p>
        </w:tc>
        <w:tc>
          <w:tcPr>
            <w:tcW w:w="456" w:type="dxa"/>
            <w:shd w:val="clear" w:color="auto" w:fill="auto"/>
          </w:tcPr>
          <w:p w:rsidR="007B103F" w:rsidRPr="007B103F" w:rsidRDefault="007B103F">
            <w:pPr>
              <w:rPr>
                <w:bCs/>
                <w:sz w:val="16"/>
                <w:szCs w:val="16"/>
              </w:rPr>
            </w:pPr>
            <w:r w:rsidRPr="007B103F">
              <w:rPr>
                <w:bCs/>
                <w:sz w:val="16"/>
                <w:szCs w:val="16"/>
              </w:rPr>
              <w:t>146</w:t>
            </w:r>
          </w:p>
        </w:tc>
        <w:tc>
          <w:tcPr>
            <w:tcW w:w="456" w:type="dxa"/>
            <w:shd w:val="clear" w:color="auto" w:fill="auto"/>
          </w:tcPr>
          <w:p w:rsidR="007B103F" w:rsidRPr="007B103F" w:rsidRDefault="007B103F">
            <w:pPr>
              <w:rPr>
                <w:bCs/>
                <w:sz w:val="16"/>
                <w:szCs w:val="16"/>
              </w:rPr>
            </w:pPr>
            <w:r w:rsidRPr="007B103F">
              <w:rPr>
                <w:bCs/>
                <w:sz w:val="16"/>
                <w:szCs w:val="16"/>
              </w:rPr>
              <w:t>113</w:t>
            </w:r>
          </w:p>
        </w:tc>
      </w:tr>
      <w:tr w:rsidR="007B103F" w:rsidRPr="007B103F" w:rsidTr="007B103F">
        <w:trPr>
          <w:trHeight w:val="87"/>
        </w:trPr>
        <w:tc>
          <w:tcPr>
            <w:tcW w:w="1355" w:type="dxa"/>
            <w:shd w:val="clear" w:color="auto" w:fill="F1F1F1"/>
          </w:tcPr>
          <w:p w:rsidR="007B103F" w:rsidRPr="007B103F" w:rsidRDefault="007B103F">
            <w:pPr>
              <w:rPr>
                <w:bCs/>
                <w:sz w:val="16"/>
                <w:szCs w:val="16"/>
              </w:rPr>
            </w:pPr>
            <w:r w:rsidRPr="007B103F">
              <w:rPr>
                <w:bCs/>
                <w:sz w:val="16"/>
                <w:szCs w:val="16"/>
              </w:rPr>
              <w:t>0</w:t>
            </w:r>
          </w:p>
        </w:tc>
        <w:tc>
          <w:tcPr>
            <w:tcW w:w="456" w:type="dxa"/>
            <w:shd w:val="clear" w:color="auto" w:fill="F1F1F1"/>
          </w:tcPr>
          <w:p w:rsidR="007B103F" w:rsidRPr="007B103F" w:rsidRDefault="007B103F">
            <w:pPr>
              <w:rPr>
                <w:bCs/>
                <w:sz w:val="16"/>
                <w:szCs w:val="16"/>
              </w:rPr>
            </w:pPr>
            <w:r w:rsidRPr="007B103F">
              <w:rPr>
                <w:bCs/>
                <w:sz w:val="16"/>
                <w:szCs w:val="16"/>
              </w:rPr>
              <w:t>82</w:t>
            </w:r>
          </w:p>
        </w:tc>
        <w:tc>
          <w:tcPr>
            <w:tcW w:w="456" w:type="dxa"/>
            <w:shd w:val="clear" w:color="auto" w:fill="F1F1F1"/>
          </w:tcPr>
          <w:p w:rsidR="007B103F" w:rsidRPr="007B103F" w:rsidRDefault="007B103F">
            <w:pPr>
              <w:rPr>
                <w:bCs/>
                <w:sz w:val="16"/>
                <w:szCs w:val="16"/>
              </w:rPr>
            </w:pPr>
            <w:r w:rsidRPr="007B103F">
              <w:rPr>
                <w:bCs/>
                <w:sz w:val="16"/>
                <w:szCs w:val="16"/>
              </w:rPr>
              <w:t>153</w:t>
            </w:r>
          </w:p>
        </w:tc>
      </w:tr>
    </w:tbl>
    <w:p w:rsidR="007B103F" w:rsidRDefault="007B103F"/>
    <w:p w:rsidR="007B103F" w:rsidRDefault="007B103F">
      <w:pPr>
        <w:pStyle w:val="Caption"/>
        <w:keepNext/>
      </w:pPr>
      <w:r>
        <w:t xml:space="preserve">Table </w:t>
      </w:r>
      <w:r w:rsidR="0013510B">
        <w:fldChar w:fldCharType="begin"/>
      </w:r>
      <w:r w:rsidR="0013510B">
        <w:instrText xml:space="preserve"> SEQ Table \* ARABIC </w:instrText>
      </w:r>
      <w:r w:rsidR="0013510B">
        <w:fldChar w:fldCharType="separate"/>
      </w:r>
      <w:r w:rsidR="007F14D0">
        <w:rPr>
          <w:noProof/>
        </w:rPr>
        <w:t>5</w:t>
      </w:r>
      <w:r w:rsidR="0013510B">
        <w:fldChar w:fldCharType="end"/>
      </w:r>
      <w:r>
        <w:t>: Multinomial Naïve Bayes – 67.8%</w:t>
      </w:r>
    </w:p>
    <w:tbl>
      <w:tblPr>
        <w:tblW w:w="0" w:type="auto"/>
        <w:tblLayout w:type="fixed"/>
        <w:tblLook w:val="0000" w:firstRow="0" w:lastRow="0" w:firstColumn="0" w:lastColumn="0" w:noHBand="0" w:noVBand="0"/>
      </w:tblPr>
      <w:tblGrid>
        <w:gridCol w:w="1581"/>
        <w:gridCol w:w="830"/>
        <w:gridCol w:w="625"/>
        <w:gridCol w:w="812"/>
        <w:gridCol w:w="723"/>
      </w:tblGrid>
      <w:tr w:rsidR="007B103F" w:rsidRPr="007B103F" w:rsidTr="007B103F">
        <w:tc>
          <w:tcPr>
            <w:tcW w:w="1581" w:type="dxa"/>
            <w:shd w:val="clear" w:color="auto" w:fill="auto"/>
          </w:tcPr>
          <w:p w:rsidR="007B103F" w:rsidRPr="007B103F" w:rsidRDefault="007B103F" w:rsidP="007B103F">
            <w:pPr>
              <w:spacing w:line="240" w:lineRule="auto"/>
              <w:rPr>
                <w:bCs/>
                <w:i/>
                <w:sz w:val="16"/>
                <w:szCs w:val="16"/>
              </w:rPr>
            </w:pPr>
            <w:r w:rsidRPr="007B103F">
              <w:rPr>
                <w:i/>
                <w:sz w:val="16"/>
                <w:szCs w:val="16"/>
              </w:rPr>
              <w:t>Classification Report</w:t>
            </w:r>
          </w:p>
        </w:tc>
        <w:tc>
          <w:tcPr>
            <w:tcW w:w="830" w:type="dxa"/>
            <w:shd w:val="clear" w:color="auto" w:fill="auto"/>
          </w:tcPr>
          <w:p w:rsidR="007B103F" w:rsidRPr="007B103F" w:rsidRDefault="007B103F" w:rsidP="007B103F">
            <w:pPr>
              <w:spacing w:line="240" w:lineRule="auto"/>
              <w:rPr>
                <w:bCs/>
                <w:i/>
                <w:sz w:val="16"/>
                <w:szCs w:val="16"/>
              </w:rPr>
            </w:pPr>
            <w:r w:rsidRPr="007B103F">
              <w:rPr>
                <w:i/>
                <w:sz w:val="16"/>
                <w:szCs w:val="16"/>
              </w:rPr>
              <w:t>Precision</w:t>
            </w:r>
          </w:p>
        </w:tc>
        <w:tc>
          <w:tcPr>
            <w:tcW w:w="625" w:type="dxa"/>
            <w:shd w:val="clear" w:color="auto" w:fill="auto"/>
          </w:tcPr>
          <w:p w:rsidR="007B103F" w:rsidRPr="007B103F" w:rsidRDefault="007B103F" w:rsidP="007B103F">
            <w:pPr>
              <w:spacing w:line="240" w:lineRule="auto"/>
              <w:rPr>
                <w:bCs/>
                <w:i/>
                <w:sz w:val="16"/>
                <w:szCs w:val="16"/>
              </w:rPr>
            </w:pPr>
            <w:r w:rsidRPr="007B103F">
              <w:rPr>
                <w:i/>
                <w:sz w:val="16"/>
                <w:szCs w:val="16"/>
              </w:rPr>
              <w:t>Recall</w:t>
            </w:r>
          </w:p>
        </w:tc>
        <w:tc>
          <w:tcPr>
            <w:tcW w:w="812" w:type="dxa"/>
            <w:shd w:val="clear" w:color="auto" w:fill="auto"/>
          </w:tcPr>
          <w:p w:rsidR="007B103F" w:rsidRPr="007B103F" w:rsidRDefault="007B103F" w:rsidP="007B103F">
            <w:pPr>
              <w:spacing w:line="240" w:lineRule="auto"/>
              <w:rPr>
                <w:bCs/>
                <w:i/>
                <w:sz w:val="16"/>
                <w:szCs w:val="16"/>
              </w:rPr>
            </w:pPr>
            <w:r w:rsidRPr="007B103F">
              <w:rPr>
                <w:i/>
                <w:sz w:val="16"/>
                <w:szCs w:val="16"/>
              </w:rPr>
              <w:t>F1-Score</w:t>
            </w:r>
          </w:p>
        </w:tc>
        <w:tc>
          <w:tcPr>
            <w:tcW w:w="723" w:type="dxa"/>
            <w:shd w:val="clear" w:color="auto" w:fill="auto"/>
          </w:tcPr>
          <w:p w:rsidR="007B103F" w:rsidRPr="007B103F" w:rsidRDefault="007B103F" w:rsidP="007B103F">
            <w:pPr>
              <w:spacing w:line="240" w:lineRule="auto"/>
              <w:rPr>
                <w:bCs/>
                <w:i/>
                <w:sz w:val="16"/>
                <w:szCs w:val="16"/>
              </w:rPr>
            </w:pPr>
            <w:r w:rsidRPr="007B103F">
              <w:rPr>
                <w:i/>
                <w:sz w:val="16"/>
                <w:szCs w:val="16"/>
              </w:rPr>
              <w:t>Support</w:t>
            </w:r>
          </w:p>
        </w:tc>
      </w:tr>
      <w:tr w:rsidR="007B103F" w:rsidRPr="007B103F" w:rsidTr="007B103F">
        <w:tc>
          <w:tcPr>
            <w:tcW w:w="1581" w:type="dxa"/>
            <w:shd w:val="clear" w:color="auto" w:fill="F1F1F1"/>
          </w:tcPr>
          <w:p w:rsidR="007B103F" w:rsidRPr="007B103F" w:rsidRDefault="007B103F" w:rsidP="007B103F">
            <w:pPr>
              <w:spacing w:line="240" w:lineRule="auto"/>
              <w:rPr>
                <w:bCs/>
                <w:sz w:val="16"/>
                <w:szCs w:val="16"/>
              </w:rPr>
            </w:pPr>
            <w:r w:rsidRPr="007B103F">
              <w:rPr>
                <w:bCs/>
                <w:sz w:val="16"/>
                <w:szCs w:val="16"/>
              </w:rPr>
              <w:t>False</w:t>
            </w:r>
          </w:p>
        </w:tc>
        <w:tc>
          <w:tcPr>
            <w:tcW w:w="830" w:type="dxa"/>
            <w:shd w:val="clear" w:color="auto" w:fill="F1F1F1"/>
          </w:tcPr>
          <w:p w:rsidR="007B103F" w:rsidRPr="007B103F" w:rsidRDefault="007B103F" w:rsidP="007B103F">
            <w:pPr>
              <w:spacing w:line="240" w:lineRule="auto"/>
              <w:rPr>
                <w:sz w:val="16"/>
                <w:szCs w:val="16"/>
              </w:rPr>
            </w:pPr>
            <w:r w:rsidRPr="007B103F">
              <w:rPr>
                <w:sz w:val="16"/>
                <w:szCs w:val="16"/>
              </w:rPr>
              <w:t>0.71</w:t>
            </w:r>
          </w:p>
        </w:tc>
        <w:tc>
          <w:tcPr>
            <w:tcW w:w="625" w:type="dxa"/>
            <w:shd w:val="clear" w:color="auto" w:fill="F1F1F1"/>
          </w:tcPr>
          <w:p w:rsidR="007B103F" w:rsidRPr="007B103F" w:rsidRDefault="007B103F" w:rsidP="007B103F">
            <w:pPr>
              <w:spacing w:line="240" w:lineRule="auto"/>
              <w:rPr>
                <w:sz w:val="16"/>
                <w:szCs w:val="16"/>
              </w:rPr>
            </w:pPr>
            <w:r w:rsidRPr="007B103F">
              <w:rPr>
                <w:sz w:val="16"/>
                <w:szCs w:val="16"/>
              </w:rPr>
              <w:t>0.66</w:t>
            </w:r>
          </w:p>
        </w:tc>
        <w:tc>
          <w:tcPr>
            <w:tcW w:w="812" w:type="dxa"/>
            <w:shd w:val="clear" w:color="auto" w:fill="F1F1F1"/>
          </w:tcPr>
          <w:p w:rsidR="007B103F" w:rsidRPr="007B103F" w:rsidRDefault="007B103F" w:rsidP="007B103F">
            <w:pPr>
              <w:spacing w:line="240" w:lineRule="auto"/>
              <w:rPr>
                <w:sz w:val="16"/>
                <w:szCs w:val="16"/>
              </w:rPr>
            </w:pPr>
            <w:r w:rsidRPr="007B103F">
              <w:rPr>
                <w:sz w:val="16"/>
                <w:szCs w:val="16"/>
              </w:rPr>
              <w:t>0.68</w:t>
            </w:r>
          </w:p>
        </w:tc>
        <w:tc>
          <w:tcPr>
            <w:tcW w:w="723" w:type="dxa"/>
            <w:shd w:val="clear" w:color="auto" w:fill="F1F1F1"/>
          </w:tcPr>
          <w:p w:rsidR="007B103F" w:rsidRPr="007B103F" w:rsidRDefault="007B103F" w:rsidP="007B103F">
            <w:pPr>
              <w:spacing w:line="240" w:lineRule="auto"/>
              <w:rPr>
                <w:sz w:val="16"/>
                <w:szCs w:val="16"/>
              </w:rPr>
            </w:pPr>
            <w:r w:rsidRPr="007B103F">
              <w:rPr>
                <w:sz w:val="16"/>
                <w:szCs w:val="16"/>
              </w:rPr>
              <w:t>259</w:t>
            </w:r>
          </w:p>
        </w:tc>
      </w:tr>
      <w:tr w:rsidR="007B103F" w:rsidRPr="007B103F" w:rsidTr="007B103F">
        <w:tc>
          <w:tcPr>
            <w:tcW w:w="1581" w:type="dxa"/>
            <w:shd w:val="clear" w:color="auto" w:fill="auto"/>
          </w:tcPr>
          <w:p w:rsidR="007B103F" w:rsidRPr="007B103F" w:rsidRDefault="007B103F" w:rsidP="007B103F">
            <w:pPr>
              <w:spacing w:line="240" w:lineRule="auto"/>
              <w:rPr>
                <w:bCs/>
                <w:sz w:val="16"/>
                <w:szCs w:val="16"/>
              </w:rPr>
            </w:pPr>
            <w:r w:rsidRPr="007B103F">
              <w:rPr>
                <w:bCs/>
                <w:sz w:val="16"/>
                <w:szCs w:val="16"/>
              </w:rPr>
              <w:t>True</w:t>
            </w:r>
          </w:p>
        </w:tc>
        <w:tc>
          <w:tcPr>
            <w:tcW w:w="830" w:type="dxa"/>
            <w:shd w:val="clear" w:color="auto" w:fill="auto"/>
          </w:tcPr>
          <w:p w:rsidR="007B103F" w:rsidRPr="007B103F" w:rsidRDefault="007B103F" w:rsidP="007B103F">
            <w:pPr>
              <w:spacing w:line="240" w:lineRule="auto"/>
              <w:rPr>
                <w:sz w:val="16"/>
                <w:szCs w:val="16"/>
              </w:rPr>
            </w:pPr>
            <w:r w:rsidRPr="007B103F">
              <w:rPr>
                <w:sz w:val="16"/>
                <w:szCs w:val="16"/>
              </w:rPr>
              <w:t>0.65</w:t>
            </w:r>
          </w:p>
        </w:tc>
        <w:tc>
          <w:tcPr>
            <w:tcW w:w="625" w:type="dxa"/>
            <w:shd w:val="clear" w:color="auto" w:fill="auto"/>
          </w:tcPr>
          <w:p w:rsidR="007B103F" w:rsidRPr="007B103F" w:rsidRDefault="007B103F" w:rsidP="007B103F">
            <w:pPr>
              <w:spacing w:line="240" w:lineRule="auto"/>
              <w:rPr>
                <w:sz w:val="16"/>
                <w:szCs w:val="16"/>
              </w:rPr>
            </w:pPr>
            <w:r w:rsidRPr="007B103F">
              <w:rPr>
                <w:sz w:val="16"/>
                <w:szCs w:val="16"/>
              </w:rPr>
              <w:t>0.70</w:t>
            </w:r>
          </w:p>
        </w:tc>
        <w:tc>
          <w:tcPr>
            <w:tcW w:w="812" w:type="dxa"/>
            <w:shd w:val="clear" w:color="auto" w:fill="auto"/>
          </w:tcPr>
          <w:p w:rsidR="007B103F" w:rsidRPr="007B103F" w:rsidRDefault="007B103F" w:rsidP="007B103F">
            <w:pPr>
              <w:spacing w:line="240" w:lineRule="auto"/>
              <w:rPr>
                <w:sz w:val="16"/>
                <w:szCs w:val="16"/>
              </w:rPr>
            </w:pPr>
            <w:r w:rsidRPr="007B103F">
              <w:rPr>
                <w:sz w:val="16"/>
                <w:szCs w:val="16"/>
              </w:rPr>
              <w:t>0.67</w:t>
            </w:r>
          </w:p>
        </w:tc>
        <w:tc>
          <w:tcPr>
            <w:tcW w:w="723" w:type="dxa"/>
            <w:shd w:val="clear" w:color="auto" w:fill="auto"/>
          </w:tcPr>
          <w:p w:rsidR="007B103F" w:rsidRPr="007B103F" w:rsidRDefault="007B103F" w:rsidP="007B103F">
            <w:pPr>
              <w:spacing w:line="240" w:lineRule="auto"/>
              <w:rPr>
                <w:sz w:val="16"/>
                <w:szCs w:val="16"/>
              </w:rPr>
            </w:pPr>
            <w:r w:rsidRPr="007B103F">
              <w:rPr>
                <w:sz w:val="16"/>
                <w:szCs w:val="16"/>
              </w:rPr>
              <w:t>235</w:t>
            </w:r>
          </w:p>
        </w:tc>
      </w:tr>
      <w:tr w:rsidR="007B103F" w:rsidRPr="007B103F" w:rsidTr="007B103F">
        <w:tc>
          <w:tcPr>
            <w:tcW w:w="1581" w:type="dxa"/>
            <w:shd w:val="clear" w:color="auto" w:fill="F1F1F1"/>
          </w:tcPr>
          <w:p w:rsidR="007B103F" w:rsidRPr="007B103F" w:rsidRDefault="007B103F" w:rsidP="007B103F">
            <w:pPr>
              <w:spacing w:line="240" w:lineRule="auto"/>
              <w:rPr>
                <w:bCs/>
                <w:sz w:val="16"/>
                <w:szCs w:val="16"/>
              </w:rPr>
            </w:pPr>
            <w:r w:rsidRPr="007B103F">
              <w:rPr>
                <w:bCs/>
                <w:sz w:val="16"/>
                <w:szCs w:val="16"/>
              </w:rPr>
              <w:t>Average/Total</w:t>
            </w:r>
          </w:p>
        </w:tc>
        <w:tc>
          <w:tcPr>
            <w:tcW w:w="830" w:type="dxa"/>
            <w:shd w:val="clear" w:color="auto" w:fill="F1F1F1"/>
          </w:tcPr>
          <w:p w:rsidR="007B103F" w:rsidRPr="007B103F" w:rsidRDefault="007B103F" w:rsidP="007B103F">
            <w:pPr>
              <w:spacing w:line="240" w:lineRule="auto"/>
              <w:rPr>
                <w:sz w:val="16"/>
                <w:szCs w:val="16"/>
              </w:rPr>
            </w:pPr>
            <w:r w:rsidRPr="007B103F">
              <w:rPr>
                <w:sz w:val="16"/>
                <w:szCs w:val="16"/>
              </w:rPr>
              <w:t>0.68</w:t>
            </w:r>
          </w:p>
        </w:tc>
        <w:tc>
          <w:tcPr>
            <w:tcW w:w="625" w:type="dxa"/>
            <w:shd w:val="clear" w:color="auto" w:fill="F1F1F1"/>
          </w:tcPr>
          <w:p w:rsidR="007B103F" w:rsidRPr="007B103F" w:rsidRDefault="007B103F" w:rsidP="007B103F">
            <w:pPr>
              <w:spacing w:line="240" w:lineRule="auto"/>
              <w:rPr>
                <w:sz w:val="16"/>
                <w:szCs w:val="16"/>
              </w:rPr>
            </w:pPr>
            <w:r w:rsidRPr="007B103F">
              <w:rPr>
                <w:sz w:val="16"/>
                <w:szCs w:val="16"/>
              </w:rPr>
              <w:t>0.68</w:t>
            </w:r>
          </w:p>
        </w:tc>
        <w:tc>
          <w:tcPr>
            <w:tcW w:w="812" w:type="dxa"/>
            <w:shd w:val="clear" w:color="auto" w:fill="F1F1F1"/>
          </w:tcPr>
          <w:p w:rsidR="007B103F" w:rsidRPr="007B103F" w:rsidRDefault="007B103F" w:rsidP="007B103F">
            <w:pPr>
              <w:spacing w:line="240" w:lineRule="auto"/>
              <w:rPr>
                <w:sz w:val="16"/>
                <w:szCs w:val="16"/>
              </w:rPr>
            </w:pPr>
            <w:r w:rsidRPr="007B103F">
              <w:rPr>
                <w:sz w:val="16"/>
                <w:szCs w:val="16"/>
              </w:rPr>
              <w:t>0.68</w:t>
            </w:r>
          </w:p>
        </w:tc>
        <w:tc>
          <w:tcPr>
            <w:tcW w:w="723" w:type="dxa"/>
            <w:shd w:val="clear" w:color="auto" w:fill="F1F1F1"/>
          </w:tcPr>
          <w:p w:rsidR="007B103F" w:rsidRPr="007B103F" w:rsidRDefault="007B103F" w:rsidP="007B103F">
            <w:pPr>
              <w:spacing w:line="240" w:lineRule="auto"/>
              <w:rPr>
                <w:sz w:val="16"/>
                <w:szCs w:val="16"/>
              </w:rPr>
            </w:pPr>
            <w:r w:rsidRPr="007B103F">
              <w:rPr>
                <w:sz w:val="16"/>
                <w:szCs w:val="16"/>
              </w:rPr>
              <w:t>494</w:t>
            </w:r>
          </w:p>
        </w:tc>
      </w:tr>
      <w:tr w:rsidR="007B103F" w:rsidRPr="007B103F" w:rsidTr="007B103F">
        <w:tc>
          <w:tcPr>
            <w:tcW w:w="1581" w:type="dxa"/>
            <w:shd w:val="clear" w:color="auto" w:fill="auto"/>
          </w:tcPr>
          <w:p w:rsidR="007B103F" w:rsidRPr="007B103F" w:rsidRDefault="007B103F" w:rsidP="007B103F">
            <w:pPr>
              <w:spacing w:line="240" w:lineRule="auto"/>
              <w:rPr>
                <w:b/>
                <w:bCs/>
                <w:sz w:val="16"/>
                <w:szCs w:val="16"/>
              </w:rPr>
            </w:pPr>
          </w:p>
        </w:tc>
        <w:tc>
          <w:tcPr>
            <w:tcW w:w="830" w:type="dxa"/>
            <w:shd w:val="clear" w:color="auto" w:fill="auto"/>
          </w:tcPr>
          <w:p w:rsidR="007B103F" w:rsidRPr="007B103F" w:rsidRDefault="007B103F" w:rsidP="007B103F">
            <w:pPr>
              <w:spacing w:line="240" w:lineRule="auto"/>
              <w:rPr>
                <w:sz w:val="16"/>
                <w:szCs w:val="16"/>
              </w:rPr>
            </w:pPr>
          </w:p>
        </w:tc>
        <w:tc>
          <w:tcPr>
            <w:tcW w:w="625" w:type="dxa"/>
            <w:shd w:val="clear" w:color="auto" w:fill="auto"/>
          </w:tcPr>
          <w:p w:rsidR="007B103F" w:rsidRPr="007B103F" w:rsidRDefault="007B103F" w:rsidP="007B103F">
            <w:pPr>
              <w:spacing w:line="240" w:lineRule="auto"/>
              <w:rPr>
                <w:sz w:val="16"/>
                <w:szCs w:val="16"/>
              </w:rPr>
            </w:pPr>
          </w:p>
        </w:tc>
        <w:tc>
          <w:tcPr>
            <w:tcW w:w="812" w:type="dxa"/>
            <w:shd w:val="clear" w:color="auto" w:fill="auto"/>
          </w:tcPr>
          <w:p w:rsidR="007B103F" w:rsidRPr="007B103F" w:rsidRDefault="007B103F" w:rsidP="007B103F">
            <w:pPr>
              <w:spacing w:line="240" w:lineRule="auto"/>
              <w:rPr>
                <w:sz w:val="16"/>
                <w:szCs w:val="16"/>
              </w:rPr>
            </w:pPr>
          </w:p>
        </w:tc>
        <w:tc>
          <w:tcPr>
            <w:tcW w:w="723" w:type="dxa"/>
            <w:shd w:val="clear" w:color="auto" w:fill="auto"/>
          </w:tcPr>
          <w:p w:rsidR="007B103F" w:rsidRPr="007B103F" w:rsidRDefault="007B103F" w:rsidP="007B103F">
            <w:pPr>
              <w:spacing w:line="240" w:lineRule="auto"/>
              <w:rPr>
                <w:sz w:val="16"/>
                <w:szCs w:val="16"/>
              </w:rPr>
            </w:pPr>
          </w:p>
        </w:tc>
      </w:tr>
    </w:tbl>
    <w:p w:rsidR="007B103F" w:rsidRPr="007B103F" w:rsidRDefault="007B103F" w:rsidP="007B103F">
      <w:pPr>
        <w:spacing w:after="0"/>
        <w:rPr>
          <w:vanish/>
        </w:rPr>
      </w:pPr>
    </w:p>
    <w:tbl>
      <w:tblPr>
        <w:tblW w:w="0" w:type="auto"/>
        <w:tblLayout w:type="fixed"/>
        <w:tblLook w:val="0000" w:firstRow="0" w:lastRow="0" w:firstColumn="0" w:lastColumn="0" w:noHBand="0" w:noVBand="0"/>
      </w:tblPr>
      <w:tblGrid>
        <w:gridCol w:w="1355"/>
        <w:gridCol w:w="456"/>
        <w:gridCol w:w="456"/>
      </w:tblGrid>
      <w:tr w:rsidR="007B103F" w:rsidRPr="007B103F" w:rsidTr="007B103F">
        <w:trPr>
          <w:trHeight w:val="125"/>
        </w:trPr>
        <w:tc>
          <w:tcPr>
            <w:tcW w:w="1355" w:type="dxa"/>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Confusion Matrix</w:t>
            </w:r>
          </w:p>
        </w:tc>
        <w:tc>
          <w:tcPr>
            <w:tcW w:w="912" w:type="dxa"/>
            <w:gridSpan w:val="2"/>
            <w:tcBorders>
              <w:bottom w:val="single" w:sz="4" w:space="0" w:color="7E7E7E"/>
            </w:tcBorders>
            <w:shd w:val="clear" w:color="auto" w:fill="FFFFFF"/>
          </w:tcPr>
          <w:p w:rsidR="007B103F" w:rsidRPr="007B103F" w:rsidRDefault="007B103F">
            <w:pPr>
              <w:rPr>
                <w:rFonts w:ascii="Cambria" w:eastAsia="SimSun" w:hAnsi="Cambria"/>
                <w:bCs/>
                <w:i/>
                <w:iCs/>
                <w:sz w:val="16"/>
                <w:szCs w:val="16"/>
              </w:rPr>
            </w:pPr>
            <w:r w:rsidRPr="007B103F">
              <w:rPr>
                <w:rFonts w:ascii="Cambria" w:eastAsia="SimSun" w:hAnsi="Cambria"/>
                <w:bCs/>
                <w:i/>
                <w:iCs/>
                <w:sz w:val="16"/>
                <w:szCs w:val="16"/>
              </w:rPr>
              <w:t>Predicted</w:t>
            </w:r>
          </w:p>
        </w:tc>
      </w:tr>
      <w:tr w:rsidR="007B103F" w:rsidRPr="007B103F" w:rsidTr="007B103F">
        <w:trPr>
          <w:trHeight w:val="36"/>
        </w:trPr>
        <w:tc>
          <w:tcPr>
            <w:tcW w:w="1355" w:type="dxa"/>
            <w:shd w:val="clear" w:color="auto" w:fill="F1F1F1"/>
          </w:tcPr>
          <w:p w:rsidR="007B103F" w:rsidRPr="007B103F" w:rsidRDefault="007B103F">
            <w:pPr>
              <w:rPr>
                <w:bCs/>
                <w:sz w:val="16"/>
                <w:szCs w:val="16"/>
              </w:rPr>
            </w:pPr>
            <w:r w:rsidRPr="007B103F">
              <w:rPr>
                <w:bCs/>
                <w:sz w:val="16"/>
                <w:szCs w:val="16"/>
              </w:rPr>
              <w:t>Actual</w:t>
            </w:r>
          </w:p>
        </w:tc>
        <w:tc>
          <w:tcPr>
            <w:tcW w:w="456" w:type="dxa"/>
            <w:shd w:val="clear" w:color="auto" w:fill="F1F1F1"/>
          </w:tcPr>
          <w:p w:rsidR="007B103F" w:rsidRPr="007B103F" w:rsidRDefault="007B103F">
            <w:pPr>
              <w:rPr>
                <w:bCs/>
                <w:sz w:val="16"/>
                <w:szCs w:val="16"/>
              </w:rPr>
            </w:pPr>
            <w:r w:rsidRPr="007B103F">
              <w:rPr>
                <w:bCs/>
                <w:sz w:val="16"/>
                <w:szCs w:val="16"/>
              </w:rPr>
              <w:t>1</w:t>
            </w:r>
          </w:p>
        </w:tc>
        <w:tc>
          <w:tcPr>
            <w:tcW w:w="456" w:type="dxa"/>
            <w:shd w:val="clear" w:color="auto" w:fill="F1F1F1"/>
          </w:tcPr>
          <w:p w:rsidR="007B103F" w:rsidRPr="007B103F" w:rsidRDefault="007B103F">
            <w:pPr>
              <w:rPr>
                <w:bCs/>
                <w:sz w:val="16"/>
                <w:szCs w:val="16"/>
              </w:rPr>
            </w:pPr>
            <w:r w:rsidRPr="007B103F">
              <w:rPr>
                <w:bCs/>
                <w:sz w:val="16"/>
                <w:szCs w:val="16"/>
              </w:rPr>
              <w:t>0</w:t>
            </w:r>
          </w:p>
        </w:tc>
      </w:tr>
      <w:tr w:rsidR="007B103F" w:rsidRPr="007B103F" w:rsidTr="007B103F">
        <w:trPr>
          <w:trHeight w:val="92"/>
        </w:trPr>
        <w:tc>
          <w:tcPr>
            <w:tcW w:w="1355" w:type="dxa"/>
            <w:shd w:val="clear" w:color="auto" w:fill="auto"/>
          </w:tcPr>
          <w:p w:rsidR="007B103F" w:rsidRPr="007B103F" w:rsidRDefault="007B103F">
            <w:pPr>
              <w:rPr>
                <w:bCs/>
                <w:sz w:val="16"/>
                <w:szCs w:val="16"/>
              </w:rPr>
            </w:pPr>
            <w:r w:rsidRPr="007B103F">
              <w:rPr>
                <w:bCs/>
                <w:sz w:val="16"/>
                <w:szCs w:val="16"/>
              </w:rPr>
              <w:t>1</w:t>
            </w:r>
          </w:p>
        </w:tc>
        <w:tc>
          <w:tcPr>
            <w:tcW w:w="456" w:type="dxa"/>
            <w:shd w:val="clear" w:color="auto" w:fill="auto"/>
          </w:tcPr>
          <w:p w:rsidR="007B103F" w:rsidRPr="007B103F" w:rsidRDefault="007B103F">
            <w:pPr>
              <w:rPr>
                <w:bCs/>
                <w:sz w:val="16"/>
                <w:szCs w:val="16"/>
              </w:rPr>
            </w:pPr>
            <w:r w:rsidRPr="007B103F">
              <w:rPr>
                <w:bCs/>
                <w:sz w:val="16"/>
                <w:szCs w:val="16"/>
              </w:rPr>
              <w:t xml:space="preserve">170 </w:t>
            </w:r>
          </w:p>
        </w:tc>
        <w:tc>
          <w:tcPr>
            <w:tcW w:w="456" w:type="dxa"/>
            <w:shd w:val="clear" w:color="auto" w:fill="auto"/>
          </w:tcPr>
          <w:p w:rsidR="007B103F" w:rsidRPr="007B103F" w:rsidRDefault="007B103F">
            <w:pPr>
              <w:rPr>
                <w:bCs/>
                <w:sz w:val="16"/>
                <w:szCs w:val="16"/>
              </w:rPr>
            </w:pPr>
            <w:r w:rsidRPr="007B103F">
              <w:rPr>
                <w:bCs/>
                <w:sz w:val="16"/>
                <w:szCs w:val="16"/>
              </w:rPr>
              <w:t>89</w:t>
            </w:r>
          </w:p>
        </w:tc>
      </w:tr>
      <w:tr w:rsidR="007B103F" w:rsidRPr="007B103F" w:rsidTr="007B103F">
        <w:trPr>
          <w:trHeight w:val="87"/>
        </w:trPr>
        <w:tc>
          <w:tcPr>
            <w:tcW w:w="1355" w:type="dxa"/>
            <w:shd w:val="clear" w:color="auto" w:fill="F1F1F1"/>
          </w:tcPr>
          <w:p w:rsidR="007B103F" w:rsidRPr="007B103F" w:rsidRDefault="007B103F">
            <w:pPr>
              <w:rPr>
                <w:bCs/>
                <w:sz w:val="16"/>
                <w:szCs w:val="16"/>
              </w:rPr>
            </w:pPr>
            <w:r w:rsidRPr="007B103F">
              <w:rPr>
                <w:bCs/>
                <w:sz w:val="16"/>
                <w:szCs w:val="16"/>
              </w:rPr>
              <w:t>0</w:t>
            </w:r>
          </w:p>
        </w:tc>
        <w:tc>
          <w:tcPr>
            <w:tcW w:w="456" w:type="dxa"/>
            <w:shd w:val="clear" w:color="auto" w:fill="F1F1F1"/>
          </w:tcPr>
          <w:p w:rsidR="007B103F" w:rsidRPr="007B103F" w:rsidRDefault="007B103F">
            <w:pPr>
              <w:rPr>
                <w:bCs/>
                <w:sz w:val="16"/>
                <w:szCs w:val="16"/>
              </w:rPr>
            </w:pPr>
            <w:r w:rsidRPr="007B103F">
              <w:rPr>
                <w:bCs/>
                <w:sz w:val="16"/>
                <w:szCs w:val="16"/>
              </w:rPr>
              <w:t>70</w:t>
            </w:r>
          </w:p>
        </w:tc>
        <w:tc>
          <w:tcPr>
            <w:tcW w:w="456" w:type="dxa"/>
            <w:shd w:val="clear" w:color="auto" w:fill="F1F1F1"/>
          </w:tcPr>
          <w:p w:rsidR="007B103F" w:rsidRPr="007B103F" w:rsidRDefault="007B103F">
            <w:pPr>
              <w:rPr>
                <w:bCs/>
                <w:sz w:val="16"/>
                <w:szCs w:val="16"/>
              </w:rPr>
            </w:pPr>
            <w:r w:rsidRPr="007B103F">
              <w:rPr>
                <w:bCs/>
                <w:sz w:val="16"/>
                <w:szCs w:val="16"/>
              </w:rPr>
              <w:t>165</w:t>
            </w:r>
          </w:p>
        </w:tc>
      </w:tr>
    </w:tbl>
    <w:p w:rsidR="007B103F" w:rsidRDefault="007B103F"/>
    <w:p w:rsidR="007B103F" w:rsidRDefault="002E7535">
      <w:pPr>
        <w:keepNext/>
        <w:jc w:val="center"/>
      </w:pPr>
      <w:r>
        <w:rPr>
          <w:noProof/>
          <w:lang w:eastAsia="zh-CN"/>
        </w:rPr>
        <w:drawing>
          <wp:inline distT="0" distB="0" distL="0" distR="0">
            <wp:extent cx="2514600" cy="83820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14600" cy="8382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20</w:t>
      </w:r>
      <w:r w:rsidR="0013510B">
        <w:fldChar w:fldCharType="end"/>
      </w:r>
      <w:r>
        <w:t>: AUC Curve for Classifiers</w:t>
      </w:r>
    </w:p>
    <w:bookmarkEnd w:id="6"/>
    <w:bookmarkEnd w:id="7"/>
    <w:p w:rsidR="007B103F" w:rsidRDefault="007B103F">
      <w:pPr>
        <w:pStyle w:val="Heading1"/>
        <w:spacing w:before="120"/>
      </w:pPr>
      <w:r>
        <w:lastRenderedPageBreak/>
        <w:t>CONCLUSION &amp; LSSONS LEARNED</w:t>
      </w:r>
    </w:p>
    <w:p w:rsidR="007B103F" w:rsidRDefault="007B103F">
      <w:pPr>
        <w:pStyle w:val="Heading2"/>
      </w:pPr>
      <w:r>
        <w:t>Conclusion:</w:t>
      </w:r>
    </w:p>
    <w:p w:rsidR="007B103F" w:rsidRDefault="007B103F">
      <w:pPr>
        <w:pStyle w:val="ListParagraph"/>
        <w:numPr>
          <w:ilvl w:val="0"/>
          <w:numId w:val="6"/>
        </w:numPr>
        <w:ind w:left="360"/>
        <w:rPr>
          <w:b/>
          <w:i/>
        </w:rPr>
      </w:pPr>
      <w:r>
        <w:rPr>
          <w:b/>
          <w:i/>
        </w:rPr>
        <w:t>What makes a TED Talk popular?</w:t>
      </w:r>
    </w:p>
    <w:p w:rsidR="007B103F" w:rsidRDefault="007B103F">
      <w:r>
        <w:t xml:space="preserve">Figure 21 below is a bar plot based on the feature importance from Random Forest Classifier. I also used the RFE to select the top 5 features, which is same as Random Forest Classifier, </w:t>
      </w:r>
      <w:r>
        <w:rPr>
          <w:i/>
        </w:rPr>
        <w:t>comments</w:t>
      </w:r>
      <w:r>
        <w:t xml:space="preserve">, </w:t>
      </w:r>
      <w:r>
        <w:rPr>
          <w:i/>
        </w:rPr>
        <w:t>languages</w:t>
      </w:r>
      <w:r>
        <w:t xml:space="preserve">, </w:t>
      </w:r>
      <w:r>
        <w:rPr>
          <w:i/>
        </w:rPr>
        <w:t>ratings</w:t>
      </w:r>
      <w:r>
        <w:t xml:space="preserve">, </w:t>
      </w:r>
      <w:r>
        <w:rPr>
          <w:i/>
        </w:rPr>
        <w:t>published weekday</w:t>
      </w:r>
      <w:r>
        <w:t xml:space="preserve">, and </w:t>
      </w:r>
      <w:r>
        <w:rPr>
          <w:i/>
        </w:rPr>
        <w:t>number of tags.</w:t>
      </w:r>
      <w:r>
        <w:t xml:space="preserve"> </w:t>
      </w:r>
    </w:p>
    <w:p w:rsidR="007B103F" w:rsidRDefault="002E7535">
      <w:pPr>
        <w:keepNext/>
        <w:jc w:val="center"/>
      </w:pPr>
      <w:r>
        <w:rPr>
          <w:b/>
          <w:noProof/>
          <w:lang w:eastAsia="zh-CN"/>
        </w:rPr>
        <w:drawing>
          <wp:inline distT="0" distB="0" distL="0" distR="0">
            <wp:extent cx="2876550" cy="152400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76550" cy="152400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21</w:t>
      </w:r>
      <w:r w:rsidR="0013510B">
        <w:fldChar w:fldCharType="end"/>
      </w:r>
      <w:r>
        <w:t>: Feature Importance of Random Forest Classifier</w:t>
      </w:r>
    </w:p>
    <w:p w:rsidR="007B103F" w:rsidRDefault="007B103F">
      <w:pPr>
        <w:jc w:val="center"/>
        <w:rPr>
          <w:b/>
        </w:rPr>
      </w:pPr>
    </w:p>
    <w:p w:rsidR="007B103F" w:rsidRDefault="007B103F">
      <w:pPr>
        <w:pStyle w:val="ListParagraph"/>
        <w:numPr>
          <w:ilvl w:val="0"/>
          <w:numId w:val="6"/>
        </w:numPr>
        <w:ind w:left="360"/>
        <w:rPr>
          <w:b/>
          <w:i/>
        </w:rPr>
      </w:pPr>
      <w:r>
        <w:rPr>
          <w:b/>
          <w:i/>
        </w:rPr>
        <w:t>What are the most popular topics in TED Talks?</w:t>
      </w:r>
    </w:p>
    <w:p w:rsidR="007B103F" w:rsidRDefault="007B103F">
      <w:r>
        <w:t>Since the tags column represent the topic based on its sample data, there is a Word Cloud generated based on this column, which represents all the popular words that appear more frequently, which is Figure 22. In addition, Figure 23 below is a histogram generated after formatting tags to a list that counts the occurrences of each topic.</w:t>
      </w:r>
    </w:p>
    <w:p w:rsidR="007B103F" w:rsidRDefault="002E7535">
      <w:pPr>
        <w:keepNext/>
        <w:jc w:val="center"/>
      </w:pPr>
      <w:r>
        <w:rPr>
          <w:noProof/>
          <w:lang w:eastAsia="zh-CN"/>
        </w:rPr>
        <w:drawing>
          <wp:inline distT="0" distB="0" distL="0" distR="0">
            <wp:extent cx="2733675" cy="101917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675" cy="1019175"/>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22</w:t>
      </w:r>
      <w:r w:rsidR="0013510B">
        <w:fldChar w:fldCharType="end"/>
      </w:r>
      <w:r>
        <w:t>: Most Popular Topics via Word Cloud</w:t>
      </w:r>
    </w:p>
    <w:p w:rsidR="007B103F" w:rsidRDefault="002E7535">
      <w:pPr>
        <w:keepNext/>
        <w:jc w:val="center"/>
      </w:pPr>
      <w:r>
        <w:rPr>
          <w:noProof/>
          <w:lang w:eastAsia="zh-CN"/>
        </w:rPr>
        <w:drawing>
          <wp:inline distT="0" distB="0" distL="0" distR="0">
            <wp:extent cx="2409825" cy="1238250"/>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09825" cy="1238250"/>
                    </a:xfrm>
                    <a:prstGeom prst="rect">
                      <a:avLst/>
                    </a:prstGeom>
                    <a:noFill/>
                    <a:ln>
                      <a:noFill/>
                    </a:ln>
                  </pic:spPr>
                </pic:pic>
              </a:graphicData>
            </a:graphic>
          </wp:inline>
        </w:drawing>
      </w:r>
    </w:p>
    <w:p w:rsidR="007B103F" w:rsidRDefault="007B103F">
      <w:pPr>
        <w:pStyle w:val="Caption"/>
      </w:pPr>
      <w:r>
        <w:t xml:space="preserve">Figure </w:t>
      </w:r>
      <w:r w:rsidR="0013510B">
        <w:fldChar w:fldCharType="begin"/>
      </w:r>
      <w:r w:rsidR="0013510B">
        <w:instrText xml:space="preserve"> SEQ Figure \* ARABIC </w:instrText>
      </w:r>
      <w:r w:rsidR="0013510B">
        <w:fldChar w:fldCharType="separate"/>
      </w:r>
      <w:r w:rsidR="007F14D0">
        <w:rPr>
          <w:noProof/>
        </w:rPr>
        <w:t>23</w:t>
      </w:r>
      <w:r w:rsidR="0013510B">
        <w:fldChar w:fldCharType="end"/>
      </w:r>
      <w:r>
        <w:t>: TOP 10 popular topics</w:t>
      </w:r>
    </w:p>
    <w:p w:rsidR="007B103F" w:rsidRDefault="007B103F"/>
    <w:p w:rsidR="007B103F" w:rsidRDefault="007B103F">
      <w:pPr>
        <w:pStyle w:val="ListParagraph"/>
        <w:numPr>
          <w:ilvl w:val="0"/>
          <w:numId w:val="6"/>
        </w:numPr>
        <w:ind w:left="360"/>
        <w:rPr>
          <w:b/>
          <w:i/>
        </w:rPr>
      </w:pPr>
      <w:r>
        <w:rPr>
          <w:b/>
          <w:i/>
        </w:rPr>
        <w:t>Could classification model being used to predict the popularity of a TED Talk based on its transcript?</w:t>
      </w:r>
    </w:p>
    <w:p w:rsidR="007B103F" w:rsidRDefault="007B103F">
      <w:r>
        <w:t xml:space="preserve">Based on the </w:t>
      </w:r>
      <w:r>
        <w:rPr>
          <w:vanish/>
        </w:rPr>
        <w:t>e prediction accuracy instead of improving. algorithm after manually selection may reduce the accuracy. o identify w</w:t>
      </w:r>
      <w:r>
        <w:t xml:space="preserve">Model Selection section, the Multinomial Naïve Bayes Classifier has a 68% prediction accuracy for predicting the popularity of TED Talk transcript. So, the answer for this question would be YES. </w:t>
      </w:r>
    </w:p>
    <w:p w:rsidR="007B103F" w:rsidRDefault="007B103F">
      <w:pPr>
        <w:pStyle w:val="Heading2"/>
      </w:pPr>
      <w:r>
        <w:t>Lessons Learned:</w:t>
      </w:r>
    </w:p>
    <w:p w:rsidR="007B103F" w:rsidRDefault="007B103F">
      <w:r>
        <w:t xml:space="preserve">While building the Classification Model for TED main dataset, I tried to use Recursive Feature Elimination (REF) to improve the prediction accuracy score, but the </w:t>
      </w:r>
      <w:r w:rsidR="00484077">
        <w:t xml:space="preserve">prediction </w:t>
      </w:r>
      <w:r w:rsidR="00F0143F">
        <w:t xml:space="preserve">became </w:t>
      </w:r>
      <w:r>
        <w:t xml:space="preserve">lower. The lessons learned from here is that applying feature selection algorithm after manually selection may reduce the prediction accuracy instead of improving. </w:t>
      </w:r>
    </w:p>
    <w:p w:rsidR="007B103F" w:rsidRDefault="007B103F">
      <w:pPr>
        <w:pStyle w:val="Heading1"/>
        <w:spacing w:before="120"/>
      </w:pPr>
      <w:r>
        <w:t>DEPLOY</w:t>
      </w:r>
    </w:p>
    <w:p w:rsidR="007B103F" w:rsidRDefault="007B103F">
      <w:r>
        <w:t xml:space="preserve">GitHub Repository that contains following items can be found at </w:t>
      </w:r>
    </w:p>
    <w:p w:rsidR="00571B34" w:rsidRDefault="0013510B">
      <w:hyperlink r:id="rId33" w:history="1">
        <w:r w:rsidR="00571B34" w:rsidRPr="00571B34">
          <w:rPr>
            <w:rStyle w:val="Hyperlink"/>
          </w:rPr>
          <w:t>https://github.com/Jacob13209/CS522_Predict_TED_Talk_Popularity</w:t>
        </w:r>
      </w:hyperlink>
    </w:p>
    <w:p w:rsidR="007B103F" w:rsidRDefault="007B103F">
      <w:pPr>
        <w:pStyle w:val="ListParagraph"/>
        <w:numPr>
          <w:ilvl w:val="0"/>
          <w:numId w:val="7"/>
        </w:numPr>
      </w:pPr>
      <w:r>
        <w:t>Dataset from Kaggle</w:t>
      </w:r>
    </w:p>
    <w:p w:rsidR="007B103F" w:rsidRDefault="007B103F">
      <w:pPr>
        <w:pStyle w:val="ListParagraph"/>
        <w:numPr>
          <w:ilvl w:val="0"/>
          <w:numId w:val="7"/>
        </w:numPr>
      </w:pPr>
      <w:r>
        <w:t>Jupyter Notebook</w:t>
      </w:r>
    </w:p>
    <w:p w:rsidR="007B103F" w:rsidRDefault="007B103F">
      <w:pPr>
        <w:pStyle w:val="ListParagraph"/>
        <w:numPr>
          <w:ilvl w:val="0"/>
          <w:numId w:val="7"/>
        </w:numPr>
      </w:pPr>
      <w:r>
        <w:t>Project Paper (Word and PDF)</w:t>
      </w:r>
    </w:p>
    <w:p w:rsidR="007B103F" w:rsidRDefault="007B103F">
      <w:pPr>
        <w:pStyle w:val="ListParagraph"/>
        <w:numPr>
          <w:ilvl w:val="0"/>
          <w:numId w:val="7"/>
        </w:numPr>
      </w:pPr>
      <w:r>
        <w:t>Presentation Slides (PPT and PDF)</w:t>
      </w:r>
    </w:p>
    <w:p w:rsidR="007B103F" w:rsidRDefault="007B103F">
      <w:pPr>
        <w:pStyle w:val="ListParagraph"/>
        <w:numPr>
          <w:ilvl w:val="0"/>
          <w:numId w:val="7"/>
        </w:numPr>
      </w:pPr>
      <w:r>
        <w:t>Poster (Power Point and PDF)</w:t>
      </w:r>
    </w:p>
    <w:p w:rsidR="007B103F" w:rsidRDefault="007B103F">
      <w:pPr>
        <w:rPr>
          <w:b/>
        </w:rPr>
      </w:pPr>
      <w:r>
        <w:rPr>
          <w:b/>
        </w:rPr>
        <w:t xml:space="preserve">Project Introduction Video: </w:t>
      </w:r>
    </w:p>
    <w:p w:rsidR="00164EDE" w:rsidRDefault="0013510B">
      <w:pPr>
        <w:rPr>
          <w:b/>
        </w:rPr>
      </w:pPr>
      <w:hyperlink r:id="rId34" w:history="1">
        <w:r w:rsidR="00164EDE" w:rsidRPr="00164EDE">
          <w:rPr>
            <w:rStyle w:val="Hyperlink"/>
            <w:b/>
          </w:rPr>
          <w:t>https://www.youtube.com/watch?v=SLNXuF-Izgo</w:t>
        </w:r>
      </w:hyperlink>
    </w:p>
    <w:p w:rsidR="007B103F" w:rsidRDefault="007B103F">
      <w:pPr>
        <w:pStyle w:val="Heading1"/>
        <w:spacing w:before="120"/>
      </w:pPr>
      <w:r>
        <w:t>FUTURE WORK</w:t>
      </w:r>
    </w:p>
    <w:p w:rsidR="007B103F" w:rsidRDefault="007C6AFF">
      <w:r>
        <w:t>T</w:t>
      </w:r>
      <w:r w:rsidR="007B103F">
        <w:t xml:space="preserve">his project has met its original objectives that it could identify those key features that contribute to the popularity of a TED talk and it could also predict the popularity based on transcript, but the features being used to train the classification model is limited and the prediction accuracy is lower than expected. </w:t>
      </w:r>
    </w:p>
    <w:p w:rsidR="007B103F" w:rsidRDefault="007B103F">
      <w:r>
        <w:t>Future work will be carried out to understand why the prediction accuracy is lower and do further pre-tuning and post-tuning to enhance the classification model. Further</w:t>
      </w:r>
      <w:r w:rsidRPr="008042F5">
        <w:t>, understanding the reality of all features and take full advantage of all available features</w:t>
      </w:r>
      <w:r w:rsidR="005E35CA" w:rsidRPr="008042F5">
        <w:t xml:space="preserve"> are recommended.</w:t>
      </w:r>
      <w:r w:rsidR="005E35CA">
        <w:t xml:space="preserve"> </w:t>
      </w:r>
      <w:r w:rsidR="000E3B9C">
        <w:t>W</w:t>
      </w:r>
      <w:r>
        <w:t>hile training the classification model, such as</w:t>
      </w:r>
      <w:r w:rsidR="007C6AFF">
        <w:t xml:space="preserve"> </w:t>
      </w:r>
      <w:r>
        <w:t xml:space="preserve">title, description, and tags are not being used for this project, but those features are actually important contributors for TED Talk popularity. Consequently, future work would also be carried out to apply Topic Modeling algorithms to classify the topic class to a categorical value, the proposed algorithm is </w:t>
      </w:r>
      <w:r>
        <w:rPr>
          <w:i/>
        </w:rPr>
        <w:t xml:space="preserve">Latent Dirichlet allocation </w:t>
      </w:r>
      <w:r>
        <w:t xml:space="preserve">(LDA) [17].  </w:t>
      </w:r>
    </w:p>
    <w:p w:rsidR="007B103F" w:rsidRDefault="007B103F">
      <w:pPr>
        <w:pStyle w:val="Heading1"/>
        <w:spacing w:before="120"/>
      </w:pPr>
      <w:r>
        <w:t>ACKNOWLEDGEMENTS</w:t>
      </w:r>
    </w:p>
    <w:p w:rsidR="007B103F" w:rsidRDefault="007B103F">
      <w:r>
        <w:t xml:space="preserve">This project is a course project for Data Mining Class at Hood College during the Fall Semester of 2018. Firstly, I would like to thank Dr. Liu, Xinlian for giving us the fantastic opportunity choosing project topic by ourselves and the great guidance given through the semester. In addition, I would like to give thanks to classmates and friends for providing suggestions on this project. Finally, I would like to express my deepest thanks and sincere appreciation to my family, girlfriend, and colleagues for their love, understanding, and support.  </w:t>
      </w:r>
    </w:p>
    <w:p w:rsidR="007B103F" w:rsidRDefault="007B103F">
      <w:pPr>
        <w:pStyle w:val="Heading1"/>
        <w:spacing w:before="120"/>
      </w:pPr>
      <w:r>
        <w:t>REFERENCES</w:t>
      </w:r>
    </w:p>
    <w:p w:rsidR="007B103F" w:rsidRDefault="007B103F">
      <w:pPr>
        <w:pStyle w:val="References"/>
      </w:pPr>
      <w:r>
        <w:t>Wikipedia. 2018. Wikipedia: TED (conference). Retrieved from https://www.wikipedia.org.</w:t>
      </w:r>
    </w:p>
    <w:p w:rsidR="007B103F" w:rsidRDefault="007B103F">
      <w:pPr>
        <w:pStyle w:val="References"/>
      </w:pPr>
      <w:r>
        <w:t>TED. 2018. TED Talks. Retrieved from https://www.ted.com/talks.</w:t>
      </w:r>
    </w:p>
    <w:p w:rsidR="007B103F" w:rsidRDefault="007B103F">
      <w:pPr>
        <w:pStyle w:val="References"/>
      </w:pPr>
      <w:r>
        <w:t xml:space="preserve">Charlie Rose. 2015. CBS: TED Talks. (April 2015). Retrieved October 20, 2018 from </w:t>
      </w:r>
      <w:bookmarkStart w:id="9" w:name="OLE_LINK2"/>
      <w:r>
        <w:lastRenderedPageBreak/>
        <w:t>https://www.cbsnews.com/news/ted-talks-60-minutes-charlie-rose/</w:t>
      </w:r>
      <w:bookmarkEnd w:id="9"/>
    </w:p>
    <w:p w:rsidR="007B103F" w:rsidRDefault="007B103F">
      <w:pPr>
        <w:pStyle w:val="References"/>
      </w:pPr>
      <w:r>
        <w:t>Ralph Jacobson. 2013. IBM. (April 2013) Retrieved October 20, 2018 from https://www.ibm.com/blogs/insights-on-business/consumer-products/2-5-quintillion-bytes-of-data-created-every-day-how-does-cpg-retail-manage-it/</w:t>
      </w:r>
    </w:p>
    <w:p w:rsidR="007B103F" w:rsidRDefault="007B103F">
      <w:pPr>
        <w:pStyle w:val="References"/>
      </w:pPr>
      <w:r>
        <w:t>Vasant Dhar. 2013. Data science and prediction. Commun. ACM 56, 12 (December 2013), 64-73. DOI: https://doi.org/10.1145/2500499</w:t>
      </w:r>
    </w:p>
    <w:p w:rsidR="007B103F" w:rsidRDefault="007B103F">
      <w:pPr>
        <w:pStyle w:val="References"/>
      </w:pPr>
      <w:r>
        <w:t>Richard Socher, Yoshua Bengio, and Christopher D. Manning. 2012. Deep learning for NLP (without magic). In Tutorial Abstracts of ACL 2012 (ACL '12). Association for Computational Linguistics, Stroudsburg, PA, USA, 5-5.</w:t>
      </w:r>
    </w:p>
    <w:p w:rsidR="007B103F" w:rsidRDefault="007B103F">
      <w:pPr>
        <w:pStyle w:val="References"/>
      </w:pPr>
      <w:r>
        <w:t>Rounak Banik. 2017. TED Talk Dataset. (2017) Retrieved October 20, 2018 from https://www.kaggle.com/rounakbanik/ted-talks/home</w:t>
      </w:r>
    </w:p>
    <w:p w:rsidR="007B103F" w:rsidRDefault="007B103F">
      <w:pPr>
        <w:pStyle w:val="References"/>
      </w:pPr>
      <w:r>
        <w:t xml:space="preserve">Usman Malik. 2018. Stack Abuse: Cross Validation and Grid Search for Model Selection in Python. (2018) Retrieved December 15, 2018 </w:t>
      </w:r>
      <w:r w:rsidR="00AF1680">
        <w:t>from https://stackabuse.com/cross-validation-and-grid-search-for-model-selection-in-python</w:t>
      </w:r>
    </w:p>
    <w:p w:rsidR="007B103F" w:rsidRDefault="007B103F">
      <w:pPr>
        <w:pStyle w:val="References"/>
      </w:pPr>
      <w:r>
        <w:t xml:space="preserve">Sarah Hong, Yuyi Liu, and Zhao Xiao. 2016. Visual Analysis of TED Talk Topic Trends. In Proceedings of the 9th International Symposium on Visual Information Communication and Interaction (VINCI '16). ACM, New York, NY, USA, 150-151. DOI: </w:t>
      </w:r>
      <w:hyperlink r:id="rId35" w:history="1">
        <w:r>
          <w:t>https://doi.org/10.1145/2968220.2972225</w:t>
        </w:r>
      </w:hyperlink>
    </w:p>
    <w:p w:rsidR="007B103F" w:rsidRDefault="007B103F">
      <w:pPr>
        <w:pStyle w:val="References"/>
      </w:pPr>
      <w:r>
        <w:t>J. Oh, I. Lee, Y. Seonwoo, S. Sung, I. Kwon and J. Lee, "TED Talk Recommender Using Speech Transcripts," 2018 IEEE/ACM International Conference on Advances in Social Networks Analysis and Mining (ASONAM), Barcelona, 2018, pp. 598- 600.</w:t>
      </w:r>
    </w:p>
    <w:p w:rsidR="007B103F" w:rsidRDefault="007B103F">
      <w:pPr>
        <w:pStyle w:val="References"/>
        <w:numPr>
          <w:ilvl w:val="0"/>
          <w:numId w:val="0"/>
        </w:numPr>
        <w:tabs>
          <w:tab w:val="left" w:pos="360"/>
        </w:tabs>
        <w:ind w:left="360"/>
      </w:pPr>
      <w:r>
        <w:t>doi:10.1109/ASONAM.2018.8508644</w:t>
      </w:r>
    </w:p>
    <w:p w:rsidR="007B103F" w:rsidRDefault="007B103F">
      <w:pPr>
        <w:pStyle w:val="References"/>
      </w:pPr>
      <w:r>
        <w:t>Wikipedia. 2018. Wikipedia: Exploratory data analysis. Retrieved December 15 from https://www.wikipedia.org.</w:t>
      </w:r>
    </w:p>
    <w:p w:rsidR="007B103F" w:rsidRDefault="007B103F">
      <w:pPr>
        <w:pStyle w:val="References"/>
      </w:pPr>
      <w:r>
        <w:t>Komorowski, Matthieu &amp; Marshall, Dominic &amp; Salciccioli, Justin &amp; Crutain, Yves. 2016. Exploratory Data Analysis.</w:t>
      </w:r>
    </w:p>
    <w:p w:rsidR="007B103F" w:rsidRDefault="007B103F">
      <w:pPr>
        <w:pStyle w:val="References"/>
      </w:pPr>
      <w:r>
        <w:t xml:space="preserve">Anaconda. 2018. Anaconda: missingno. Retrieved December 15 from </w:t>
      </w:r>
    </w:p>
    <w:p w:rsidR="007B103F" w:rsidRDefault="0013510B">
      <w:pPr>
        <w:pStyle w:val="References"/>
        <w:numPr>
          <w:ilvl w:val="0"/>
          <w:numId w:val="0"/>
        </w:numPr>
        <w:tabs>
          <w:tab w:val="left" w:pos="360"/>
        </w:tabs>
        <w:ind w:left="360"/>
      </w:pPr>
      <w:hyperlink r:id="rId36" w:history="1">
        <w:r w:rsidR="007B103F">
          <w:t>https://anaconda.org/conda-forge/missingno</w:t>
        </w:r>
      </w:hyperlink>
    </w:p>
    <w:p w:rsidR="007B103F" w:rsidRDefault="0013510B">
      <w:pPr>
        <w:pStyle w:val="References"/>
      </w:pPr>
      <w:hyperlink r:id="rId37" w:history="1">
        <w:r w:rsidR="007B103F">
          <w:t>Adi Bronshtein</w:t>
        </w:r>
      </w:hyperlink>
      <w:r w:rsidR="007B103F">
        <w:t>. 2018. Towards Data Science: Train/Test Spilt and Cross Validation in Python. (2018) Retrieved December 15 from</w:t>
      </w:r>
    </w:p>
    <w:p w:rsidR="007B103F" w:rsidRDefault="007B103F">
      <w:pPr>
        <w:pStyle w:val="References"/>
        <w:numPr>
          <w:ilvl w:val="0"/>
          <w:numId w:val="0"/>
        </w:numPr>
        <w:tabs>
          <w:tab w:val="left" w:pos="360"/>
        </w:tabs>
        <w:ind w:left="360"/>
      </w:pPr>
      <w:r>
        <w:t xml:space="preserve"> </w:t>
      </w:r>
      <w:hyperlink r:id="rId38" w:history="1">
        <w:r>
          <w:t>https://towardsdatascience.com/train-test-split-and-cross-validation-in-python-80b61beca4b6</w:t>
        </w:r>
      </w:hyperlink>
      <w:r>
        <w:t xml:space="preserve"> </w:t>
      </w:r>
    </w:p>
    <w:p w:rsidR="007B103F" w:rsidRDefault="007B103F">
      <w:pPr>
        <w:pStyle w:val="References"/>
      </w:pPr>
      <w:r>
        <w:t>J. R. Zhang, J. Sherwin, J. Dmochowski, P. Sajda, and J. R. Kender, “Correlating speaker gestures in political debates with au- dience engagement measured via eeg,” in Proc. 22nd ACM Int’l Conf. on Multimedia. 2654909: ACM, pp. 387–396.</w:t>
      </w:r>
    </w:p>
    <w:p w:rsidR="007B103F" w:rsidRDefault="007B103F">
      <w:pPr>
        <w:pStyle w:val="References"/>
      </w:pPr>
      <w:r>
        <w:t xml:space="preserve">M. Karg, A. A. Samadani, R. Gorbet, K. Kuhnlenz, J. Hoey, and D. Kulic, “Body movements for affective </w:t>
      </w:r>
      <w:r>
        <w:t>expression: A survey of automatic recognition and generation,” Affective Computing, IEEE Trans., vol. 4, no. 4, pp. 341–359, 2013.</w:t>
      </w:r>
    </w:p>
    <w:p w:rsidR="007B103F" w:rsidRDefault="007B103F">
      <w:pPr>
        <w:pStyle w:val="References"/>
      </w:pPr>
      <w:r>
        <w:t xml:space="preserve">Machine Learning Plus. 2018. Topic Modeling with Gensim (Python). Retrieved December 16, 2018 from </w:t>
      </w:r>
    </w:p>
    <w:p w:rsidR="007B103F" w:rsidRDefault="0013510B">
      <w:pPr>
        <w:pStyle w:val="References"/>
        <w:numPr>
          <w:ilvl w:val="0"/>
          <w:numId w:val="0"/>
        </w:numPr>
        <w:tabs>
          <w:tab w:val="left" w:pos="360"/>
        </w:tabs>
        <w:ind w:left="360"/>
      </w:pPr>
      <w:hyperlink r:id="rId39" w:history="1">
        <w:r w:rsidR="007B103F">
          <w:t>https://www.machinelearningplus.com/nlp/topic-modeling-gensim-python/</w:t>
        </w:r>
      </w:hyperlink>
    </w:p>
    <w:p w:rsidR="007B103F" w:rsidRDefault="007B103F">
      <w:pPr>
        <w:pStyle w:val="References"/>
      </w:pPr>
      <w:r>
        <w:t>Cullen, A., &amp; Harte, N. (2017). Thin slicing to predict viewer impressions of TED Talks. In International Conference on Auditory-Visual Speech Processing. pp. 58–63.</w:t>
      </w:r>
    </w:p>
    <w:p w:rsidR="007B103F" w:rsidRDefault="007B103F">
      <w:pPr>
        <w:pStyle w:val="References"/>
      </w:pPr>
      <w:r>
        <w:t>Decruyenaere, A., Decruyenaere, P., Peeters, P., Vermassen, F., Dhaene, T., &amp; Couckuyt, I.2015. Prediction of delayed graft function after kidney transplantation: comparison between logistic regression and machine learning methods. BMC medical informatics and decision making, 15, 83. doi:10.1186/s12911-015-0206-y</w:t>
      </w:r>
    </w:p>
    <w:p w:rsidR="007B103F" w:rsidRDefault="007B103F">
      <w:pPr>
        <w:pStyle w:val="References"/>
      </w:pPr>
      <w:r>
        <w:t xml:space="preserve">PAK, M , GUNAL, S . 2017. THE IMPACT OF TEXT REPRESENTATION AND PREPROCESSING ON AUTHOR IDENTIFICATION. </w:t>
      </w:r>
      <w:r w:rsidRPr="00AF555F">
        <w:rPr>
          <w:lang w:val="es-PR"/>
        </w:rPr>
        <w:t xml:space="preserve">Anadolu Üniversitesi Bilim Ve Teknoloji Dergisi A - Uygulamalı Bilimler ve Mühendislik, 18 (1), 218-224. </w:t>
      </w:r>
      <w:r>
        <w:t>DOI: 10.18038/aubtda.270276</w:t>
      </w:r>
    </w:p>
    <w:p w:rsidR="007B103F" w:rsidRDefault="007B103F">
      <w:pPr>
        <w:pStyle w:val="References"/>
      </w:pPr>
      <w:r>
        <w:t>L. Jiang, Z. Cai &amp; D. Wang. 2010. Improving Naive Bayes for Classification, International Journal of Computers and Applications, 32:3, 328-332, DOI: 10.2316/Journal.202.2010.3.202-2747</w:t>
      </w:r>
    </w:p>
    <w:p w:rsidR="007B103F" w:rsidRDefault="007B103F">
      <w:pPr>
        <w:pStyle w:val="References"/>
      </w:pPr>
      <w:r>
        <w:t>Gary Stein, Bing Chen, Annie S. Wu, and Kien A. Hua. 2005. Decision tree classifier for network intrusion detection with GA-based feature selection. In Proceedings of the 43rd annual Southeast regional conference - Volume 2 (ACM-SE 43), Vol. 2. ACM, New York, NY, USA, 136-141. DOI=http://dx.doi.org/10.1145/1167253.1167288</w:t>
      </w:r>
    </w:p>
    <w:p w:rsidR="007B103F" w:rsidRDefault="007B103F">
      <w:pPr>
        <w:pStyle w:val="References"/>
      </w:pPr>
      <w:r>
        <w:t>Couronné, Raphael &amp; Probst, Philipp &amp; Boulesteix, Anne-Laure. (2018). Random forest versus logistic regression: A large-scale benchmark experiment. BMC Bioinformatics. 19. 10.1186/s12859-018-2264-5.</w:t>
      </w:r>
    </w:p>
    <w:p w:rsidR="007B103F" w:rsidRDefault="007B103F">
      <w:pPr>
        <w:pStyle w:val="References"/>
      </w:pPr>
      <w:r>
        <w:t>Jaideep Vaidya, Basit Shafiq, Anirban Basu, and Yuan Hong. 2013. Differentially Private Naive Bayes Classification. In Proceedings of the 2013 IEEE/WIC/ACM International Joint Conferences on Web Intelligence (WI) and Intelligent Agent Technologies (IAT) - Volume 01 (WI-IAT '13), Vol. 1. IEEE Computer Society, Washington, DC, USA, 571-576. DOI=http://dx.doi.org/10.1109/WI-IAT.2013.80</w:t>
      </w:r>
    </w:p>
    <w:p w:rsidR="007B103F" w:rsidRDefault="007B103F">
      <w:pPr>
        <w:pStyle w:val="References"/>
        <w:numPr>
          <w:ilvl w:val="0"/>
          <w:numId w:val="0"/>
        </w:numPr>
        <w:tabs>
          <w:tab w:val="left" w:pos="360"/>
        </w:tabs>
        <w:ind w:left="360"/>
      </w:pPr>
    </w:p>
    <w:sectPr w:rsidR="007B103F">
      <w:type w:val="continuous"/>
      <w:pgSz w:w="12240" w:h="15840"/>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10B" w:rsidRDefault="0013510B">
      <w:pPr>
        <w:spacing w:after="0" w:line="240" w:lineRule="auto"/>
      </w:pPr>
      <w:r>
        <w:separator/>
      </w:r>
    </w:p>
  </w:endnote>
  <w:endnote w:type="continuationSeparator" w:id="0">
    <w:p w:rsidR="0013510B" w:rsidRDefault="0013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iriam">
    <w:altName w:val="Segoe UI"/>
    <w:charset w:val="B1"/>
    <w:family w:val="swiss"/>
    <w:pitch w:val="default"/>
    <w:sig w:usb0="000000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03F" w:rsidRDefault="007B103F">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rsidR="007B103F" w:rsidRDefault="007B1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10B" w:rsidRDefault="0013510B">
      <w:pPr>
        <w:spacing w:after="0" w:line="240" w:lineRule="auto"/>
      </w:pPr>
      <w:r>
        <w:separator/>
      </w:r>
    </w:p>
  </w:footnote>
  <w:footnote w:type="continuationSeparator" w:id="0">
    <w:p w:rsidR="0013510B" w:rsidRDefault="00135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300D6F"/>
    <w:multiLevelType w:val="multilevel"/>
    <w:tmpl w:val="2F300D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7C669F"/>
    <w:multiLevelType w:val="multilevel"/>
    <w:tmpl w:val="2F7C66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B039ED"/>
    <w:multiLevelType w:val="multilevel"/>
    <w:tmpl w:val="2FB039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DDA1D48"/>
    <w:multiLevelType w:val="multilevel"/>
    <w:tmpl w:val="3DDA1D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B0F1512"/>
    <w:multiLevelType w:val="multilevel"/>
    <w:tmpl w:val="5B0F151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b w:val="0"/>
        <w:i w:val="0"/>
        <w:sz w:val="18"/>
        <w:u w:val="none"/>
      </w:r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u, Jacob">
    <w15:presenceInfo w15:providerId="AD" w15:userId="S-1-5-21-3665951063-1569432340-349334040-177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00E"/>
    <w:rsid w:val="00000466"/>
    <w:rsid w:val="00004778"/>
    <w:rsid w:val="00004912"/>
    <w:rsid w:val="00004E13"/>
    <w:rsid w:val="0000501C"/>
    <w:rsid w:val="000054C1"/>
    <w:rsid w:val="00005774"/>
    <w:rsid w:val="0000601D"/>
    <w:rsid w:val="000107F6"/>
    <w:rsid w:val="00010964"/>
    <w:rsid w:val="0001104A"/>
    <w:rsid w:val="00013C52"/>
    <w:rsid w:val="00014EB1"/>
    <w:rsid w:val="00015B55"/>
    <w:rsid w:val="00016278"/>
    <w:rsid w:val="00016D54"/>
    <w:rsid w:val="0002048F"/>
    <w:rsid w:val="00020A7B"/>
    <w:rsid w:val="00021AEC"/>
    <w:rsid w:val="00022227"/>
    <w:rsid w:val="000227B1"/>
    <w:rsid w:val="00023F1C"/>
    <w:rsid w:val="00024B67"/>
    <w:rsid w:val="00027A89"/>
    <w:rsid w:val="00030983"/>
    <w:rsid w:val="00032280"/>
    <w:rsid w:val="00032522"/>
    <w:rsid w:val="00034145"/>
    <w:rsid w:val="00034BB8"/>
    <w:rsid w:val="000355F6"/>
    <w:rsid w:val="00035736"/>
    <w:rsid w:val="00035C78"/>
    <w:rsid w:val="00036C7B"/>
    <w:rsid w:val="00037D83"/>
    <w:rsid w:val="0004054C"/>
    <w:rsid w:val="00040C08"/>
    <w:rsid w:val="00043FF2"/>
    <w:rsid w:val="0004666A"/>
    <w:rsid w:val="00047645"/>
    <w:rsid w:val="000507BF"/>
    <w:rsid w:val="00050CE4"/>
    <w:rsid w:val="00054FFE"/>
    <w:rsid w:val="00056B08"/>
    <w:rsid w:val="00057914"/>
    <w:rsid w:val="00057C52"/>
    <w:rsid w:val="00060FE1"/>
    <w:rsid w:val="00061081"/>
    <w:rsid w:val="00061257"/>
    <w:rsid w:val="000620AA"/>
    <w:rsid w:val="0006302F"/>
    <w:rsid w:val="00063DCD"/>
    <w:rsid w:val="000642DB"/>
    <w:rsid w:val="00064A78"/>
    <w:rsid w:val="00065FEA"/>
    <w:rsid w:val="00070AC4"/>
    <w:rsid w:val="000729DC"/>
    <w:rsid w:val="00072BA0"/>
    <w:rsid w:val="00073CBB"/>
    <w:rsid w:val="00074266"/>
    <w:rsid w:val="00075D0A"/>
    <w:rsid w:val="000835D2"/>
    <w:rsid w:val="00083F9D"/>
    <w:rsid w:val="00084509"/>
    <w:rsid w:val="00085EE6"/>
    <w:rsid w:val="0008614B"/>
    <w:rsid w:val="00086304"/>
    <w:rsid w:val="00086D2A"/>
    <w:rsid w:val="00091578"/>
    <w:rsid w:val="0009161B"/>
    <w:rsid w:val="000916B9"/>
    <w:rsid w:val="00091FB6"/>
    <w:rsid w:val="00092B32"/>
    <w:rsid w:val="000950FA"/>
    <w:rsid w:val="0009634A"/>
    <w:rsid w:val="000A1CFD"/>
    <w:rsid w:val="000A20E5"/>
    <w:rsid w:val="000A24B8"/>
    <w:rsid w:val="000A46FF"/>
    <w:rsid w:val="000A5DF1"/>
    <w:rsid w:val="000A6043"/>
    <w:rsid w:val="000B126B"/>
    <w:rsid w:val="000B286B"/>
    <w:rsid w:val="000B4A25"/>
    <w:rsid w:val="000B6168"/>
    <w:rsid w:val="000B7278"/>
    <w:rsid w:val="000B76BC"/>
    <w:rsid w:val="000C0737"/>
    <w:rsid w:val="000C18BC"/>
    <w:rsid w:val="000C1CCE"/>
    <w:rsid w:val="000C24D3"/>
    <w:rsid w:val="000C274C"/>
    <w:rsid w:val="000C2F40"/>
    <w:rsid w:val="000C3385"/>
    <w:rsid w:val="000C36C5"/>
    <w:rsid w:val="000C38A1"/>
    <w:rsid w:val="000C4001"/>
    <w:rsid w:val="000C4664"/>
    <w:rsid w:val="000C7B04"/>
    <w:rsid w:val="000D17B2"/>
    <w:rsid w:val="000D1D73"/>
    <w:rsid w:val="000D2503"/>
    <w:rsid w:val="000D36B3"/>
    <w:rsid w:val="000D3C6B"/>
    <w:rsid w:val="000D5963"/>
    <w:rsid w:val="000D5996"/>
    <w:rsid w:val="000D6C87"/>
    <w:rsid w:val="000D72E2"/>
    <w:rsid w:val="000E01AB"/>
    <w:rsid w:val="000E0CAD"/>
    <w:rsid w:val="000E140D"/>
    <w:rsid w:val="000E1873"/>
    <w:rsid w:val="000E1F2F"/>
    <w:rsid w:val="000E3B9C"/>
    <w:rsid w:val="000E3FF1"/>
    <w:rsid w:val="000E4889"/>
    <w:rsid w:val="000E5143"/>
    <w:rsid w:val="000E596B"/>
    <w:rsid w:val="000E6239"/>
    <w:rsid w:val="000F0261"/>
    <w:rsid w:val="000F08F3"/>
    <w:rsid w:val="000F1485"/>
    <w:rsid w:val="000F282D"/>
    <w:rsid w:val="000F6C9A"/>
    <w:rsid w:val="000F76B9"/>
    <w:rsid w:val="000F7BA0"/>
    <w:rsid w:val="00100A08"/>
    <w:rsid w:val="0010195F"/>
    <w:rsid w:val="00103441"/>
    <w:rsid w:val="00107DB3"/>
    <w:rsid w:val="00110BF7"/>
    <w:rsid w:val="0011197A"/>
    <w:rsid w:val="00111B5A"/>
    <w:rsid w:val="00111C2E"/>
    <w:rsid w:val="001124CB"/>
    <w:rsid w:val="00113871"/>
    <w:rsid w:val="001142DE"/>
    <w:rsid w:val="00115548"/>
    <w:rsid w:val="001155B8"/>
    <w:rsid w:val="00115932"/>
    <w:rsid w:val="00115AFC"/>
    <w:rsid w:val="00116149"/>
    <w:rsid w:val="001207F5"/>
    <w:rsid w:val="00121641"/>
    <w:rsid w:val="001218D8"/>
    <w:rsid w:val="00122D6F"/>
    <w:rsid w:val="00123C2F"/>
    <w:rsid w:val="00123C9E"/>
    <w:rsid w:val="00125042"/>
    <w:rsid w:val="001268CA"/>
    <w:rsid w:val="00126A96"/>
    <w:rsid w:val="00126FB6"/>
    <w:rsid w:val="001317B7"/>
    <w:rsid w:val="00131B9C"/>
    <w:rsid w:val="00133330"/>
    <w:rsid w:val="00133837"/>
    <w:rsid w:val="0013460B"/>
    <w:rsid w:val="001347FD"/>
    <w:rsid w:val="0013510B"/>
    <w:rsid w:val="00135FE2"/>
    <w:rsid w:val="001364EE"/>
    <w:rsid w:val="0013654A"/>
    <w:rsid w:val="00136FD6"/>
    <w:rsid w:val="0013775D"/>
    <w:rsid w:val="001378B9"/>
    <w:rsid w:val="001418BF"/>
    <w:rsid w:val="00142361"/>
    <w:rsid w:val="0014335C"/>
    <w:rsid w:val="00143D48"/>
    <w:rsid w:val="00145544"/>
    <w:rsid w:val="00150EE0"/>
    <w:rsid w:val="00151270"/>
    <w:rsid w:val="0015341A"/>
    <w:rsid w:val="001549D7"/>
    <w:rsid w:val="001567DD"/>
    <w:rsid w:val="001578EE"/>
    <w:rsid w:val="001606FF"/>
    <w:rsid w:val="001607DB"/>
    <w:rsid w:val="00160DBF"/>
    <w:rsid w:val="001613FB"/>
    <w:rsid w:val="00162058"/>
    <w:rsid w:val="001633BC"/>
    <w:rsid w:val="00164EDE"/>
    <w:rsid w:val="00166E64"/>
    <w:rsid w:val="001674FB"/>
    <w:rsid w:val="00170014"/>
    <w:rsid w:val="0017017F"/>
    <w:rsid w:val="00171882"/>
    <w:rsid w:val="00172159"/>
    <w:rsid w:val="00172C41"/>
    <w:rsid w:val="00174898"/>
    <w:rsid w:val="00175404"/>
    <w:rsid w:val="00175592"/>
    <w:rsid w:val="00175B53"/>
    <w:rsid w:val="00176268"/>
    <w:rsid w:val="001801BB"/>
    <w:rsid w:val="00180548"/>
    <w:rsid w:val="00182E96"/>
    <w:rsid w:val="00184654"/>
    <w:rsid w:val="00185478"/>
    <w:rsid w:val="001866C1"/>
    <w:rsid w:val="00186E0C"/>
    <w:rsid w:val="001903AE"/>
    <w:rsid w:val="0019355F"/>
    <w:rsid w:val="00195B27"/>
    <w:rsid w:val="001974C6"/>
    <w:rsid w:val="00197EDA"/>
    <w:rsid w:val="001A0E3F"/>
    <w:rsid w:val="001A16F7"/>
    <w:rsid w:val="001A1BC3"/>
    <w:rsid w:val="001A318A"/>
    <w:rsid w:val="001A51E3"/>
    <w:rsid w:val="001A556A"/>
    <w:rsid w:val="001A581F"/>
    <w:rsid w:val="001A703B"/>
    <w:rsid w:val="001A7BD8"/>
    <w:rsid w:val="001B0296"/>
    <w:rsid w:val="001B11FF"/>
    <w:rsid w:val="001B2BB1"/>
    <w:rsid w:val="001B3DA4"/>
    <w:rsid w:val="001B6E3B"/>
    <w:rsid w:val="001C0755"/>
    <w:rsid w:val="001C1539"/>
    <w:rsid w:val="001C2EB7"/>
    <w:rsid w:val="001C5ADF"/>
    <w:rsid w:val="001C7734"/>
    <w:rsid w:val="001C7AE9"/>
    <w:rsid w:val="001D15C8"/>
    <w:rsid w:val="001D391C"/>
    <w:rsid w:val="001D3CCC"/>
    <w:rsid w:val="001D41DB"/>
    <w:rsid w:val="001D523C"/>
    <w:rsid w:val="001D5AAF"/>
    <w:rsid w:val="001D63BE"/>
    <w:rsid w:val="001D7382"/>
    <w:rsid w:val="001E1BEC"/>
    <w:rsid w:val="001E28E8"/>
    <w:rsid w:val="001E3B00"/>
    <w:rsid w:val="001E40BA"/>
    <w:rsid w:val="001E4418"/>
    <w:rsid w:val="001E46B2"/>
    <w:rsid w:val="001E4A9D"/>
    <w:rsid w:val="001E54A2"/>
    <w:rsid w:val="001E6999"/>
    <w:rsid w:val="001F1B02"/>
    <w:rsid w:val="001F2A9A"/>
    <w:rsid w:val="001F39FD"/>
    <w:rsid w:val="001F40AB"/>
    <w:rsid w:val="001F46C3"/>
    <w:rsid w:val="001F4A34"/>
    <w:rsid w:val="001F5671"/>
    <w:rsid w:val="001F5DBF"/>
    <w:rsid w:val="001F69BF"/>
    <w:rsid w:val="001F78A7"/>
    <w:rsid w:val="002008BB"/>
    <w:rsid w:val="002011AE"/>
    <w:rsid w:val="00206035"/>
    <w:rsid w:val="00206983"/>
    <w:rsid w:val="00207F86"/>
    <w:rsid w:val="00210276"/>
    <w:rsid w:val="00212D50"/>
    <w:rsid w:val="00213841"/>
    <w:rsid w:val="00213CC5"/>
    <w:rsid w:val="002157CE"/>
    <w:rsid w:val="002170DC"/>
    <w:rsid w:val="00221A7E"/>
    <w:rsid w:val="0022257A"/>
    <w:rsid w:val="00222A20"/>
    <w:rsid w:val="00222C2E"/>
    <w:rsid w:val="00222C6E"/>
    <w:rsid w:val="00223496"/>
    <w:rsid w:val="002234CB"/>
    <w:rsid w:val="00225A51"/>
    <w:rsid w:val="00226910"/>
    <w:rsid w:val="00230034"/>
    <w:rsid w:val="00231AF9"/>
    <w:rsid w:val="00231C19"/>
    <w:rsid w:val="002347DF"/>
    <w:rsid w:val="00235293"/>
    <w:rsid w:val="00236781"/>
    <w:rsid w:val="00236ED0"/>
    <w:rsid w:val="00237215"/>
    <w:rsid w:val="00240045"/>
    <w:rsid w:val="00240454"/>
    <w:rsid w:val="00241393"/>
    <w:rsid w:val="002432FB"/>
    <w:rsid w:val="00243C34"/>
    <w:rsid w:val="00244BB2"/>
    <w:rsid w:val="0024799B"/>
    <w:rsid w:val="00251ED4"/>
    <w:rsid w:val="00254B0E"/>
    <w:rsid w:val="002554EA"/>
    <w:rsid w:val="0025646E"/>
    <w:rsid w:val="00256FC3"/>
    <w:rsid w:val="002613F7"/>
    <w:rsid w:val="00261BE7"/>
    <w:rsid w:val="00262960"/>
    <w:rsid w:val="00264DCB"/>
    <w:rsid w:val="002650C1"/>
    <w:rsid w:val="00270E9F"/>
    <w:rsid w:val="00276401"/>
    <w:rsid w:val="0027698B"/>
    <w:rsid w:val="00277BAE"/>
    <w:rsid w:val="00277D33"/>
    <w:rsid w:val="00281812"/>
    <w:rsid w:val="0028188A"/>
    <w:rsid w:val="00283C99"/>
    <w:rsid w:val="002849B6"/>
    <w:rsid w:val="00286094"/>
    <w:rsid w:val="0028619E"/>
    <w:rsid w:val="00291615"/>
    <w:rsid w:val="002918D8"/>
    <w:rsid w:val="00291CDD"/>
    <w:rsid w:val="002921F1"/>
    <w:rsid w:val="00292F2F"/>
    <w:rsid w:val="0029316D"/>
    <w:rsid w:val="002942F3"/>
    <w:rsid w:val="002952C3"/>
    <w:rsid w:val="00297446"/>
    <w:rsid w:val="00297953"/>
    <w:rsid w:val="00297976"/>
    <w:rsid w:val="002A1770"/>
    <w:rsid w:val="002A1DCA"/>
    <w:rsid w:val="002A2E0C"/>
    <w:rsid w:val="002A411C"/>
    <w:rsid w:val="002A4D8B"/>
    <w:rsid w:val="002A53DC"/>
    <w:rsid w:val="002A63DF"/>
    <w:rsid w:val="002B08C5"/>
    <w:rsid w:val="002B1A82"/>
    <w:rsid w:val="002B218A"/>
    <w:rsid w:val="002B3CD8"/>
    <w:rsid w:val="002C1F7F"/>
    <w:rsid w:val="002C27F2"/>
    <w:rsid w:val="002C2CAE"/>
    <w:rsid w:val="002C599A"/>
    <w:rsid w:val="002C62BC"/>
    <w:rsid w:val="002C6377"/>
    <w:rsid w:val="002D07F5"/>
    <w:rsid w:val="002D1656"/>
    <w:rsid w:val="002D267F"/>
    <w:rsid w:val="002D2C1C"/>
    <w:rsid w:val="002D2C9C"/>
    <w:rsid w:val="002D33B9"/>
    <w:rsid w:val="002D45E6"/>
    <w:rsid w:val="002D4AA7"/>
    <w:rsid w:val="002D4CEB"/>
    <w:rsid w:val="002D6A57"/>
    <w:rsid w:val="002E059C"/>
    <w:rsid w:val="002E0A45"/>
    <w:rsid w:val="002E1184"/>
    <w:rsid w:val="002E32B0"/>
    <w:rsid w:val="002E3B29"/>
    <w:rsid w:val="002E4B71"/>
    <w:rsid w:val="002E4BD9"/>
    <w:rsid w:val="002E61BF"/>
    <w:rsid w:val="002E6295"/>
    <w:rsid w:val="002E63C9"/>
    <w:rsid w:val="002E7535"/>
    <w:rsid w:val="002E76AF"/>
    <w:rsid w:val="002E76EB"/>
    <w:rsid w:val="002E7802"/>
    <w:rsid w:val="002F24B2"/>
    <w:rsid w:val="002F2840"/>
    <w:rsid w:val="002F3554"/>
    <w:rsid w:val="002F3D7C"/>
    <w:rsid w:val="002F40E9"/>
    <w:rsid w:val="002F5324"/>
    <w:rsid w:val="002F60A4"/>
    <w:rsid w:val="002F7B02"/>
    <w:rsid w:val="003018E5"/>
    <w:rsid w:val="003021A8"/>
    <w:rsid w:val="00302379"/>
    <w:rsid w:val="003023A1"/>
    <w:rsid w:val="00302681"/>
    <w:rsid w:val="00302F4C"/>
    <w:rsid w:val="00304505"/>
    <w:rsid w:val="00304C59"/>
    <w:rsid w:val="00306A24"/>
    <w:rsid w:val="00310108"/>
    <w:rsid w:val="003103F5"/>
    <w:rsid w:val="003108DE"/>
    <w:rsid w:val="00311640"/>
    <w:rsid w:val="00311CE0"/>
    <w:rsid w:val="00312EDD"/>
    <w:rsid w:val="00313263"/>
    <w:rsid w:val="0031332A"/>
    <w:rsid w:val="00316B78"/>
    <w:rsid w:val="003171F0"/>
    <w:rsid w:val="00317902"/>
    <w:rsid w:val="003210EB"/>
    <w:rsid w:val="00321427"/>
    <w:rsid w:val="00323B69"/>
    <w:rsid w:val="00324AAC"/>
    <w:rsid w:val="0032638D"/>
    <w:rsid w:val="003268FD"/>
    <w:rsid w:val="00326E0A"/>
    <w:rsid w:val="00327445"/>
    <w:rsid w:val="00334285"/>
    <w:rsid w:val="00334888"/>
    <w:rsid w:val="00334F5A"/>
    <w:rsid w:val="00335710"/>
    <w:rsid w:val="00335793"/>
    <w:rsid w:val="003406AC"/>
    <w:rsid w:val="003414C2"/>
    <w:rsid w:val="003428C4"/>
    <w:rsid w:val="003440DC"/>
    <w:rsid w:val="00345036"/>
    <w:rsid w:val="003456C3"/>
    <w:rsid w:val="003506B5"/>
    <w:rsid w:val="00351996"/>
    <w:rsid w:val="003519BD"/>
    <w:rsid w:val="0035247B"/>
    <w:rsid w:val="00355FD2"/>
    <w:rsid w:val="00361727"/>
    <w:rsid w:val="0036365C"/>
    <w:rsid w:val="003638AD"/>
    <w:rsid w:val="00364D13"/>
    <w:rsid w:val="0036583D"/>
    <w:rsid w:val="00367E20"/>
    <w:rsid w:val="003707A0"/>
    <w:rsid w:val="003712FC"/>
    <w:rsid w:val="00373331"/>
    <w:rsid w:val="0037511A"/>
    <w:rsid w:val="00375299"/>
    <w:rsid w:val="00375BAD"/>
    <w:rsid w:val="003767A0"/>
    <w:rsid w:val="00377A65"/>
    <w:rsid w:val="00380F46"/>
    <w:rsid w:val="00381A97"/>
    <w:rsid w:val="00381F26"/>
    <w:rsid w:val="003848B0"/>
    <w:rsid w:val="003865FE"/>
    <w:rsid w:val="003877B6"/>
    <w:rsid w:val="00387E8E"/>
    <w:rsid w:val="003908E0"/>
    <w:rsid w:val="0039184F"/>
    <w:rsid w:val="00392AC1"/>
    <w:rsid w:val="00392CD9"/>
    <w:rsid w:val="00392F9D"/>
    <w:rsid w:val="00394AD8"/>
    <w:rsid w:val="0039748A"/>
    <w:rsid w:val="00397AAA"/>
    <w:rsid w:val="003A12CF"/>
    <w:rsid w:val="003A24A3"/>
    <w:rsid w:val="003A27B6"/>
    <w:rsid w:val="003A3D56"/>
    <w:rsid w:val="003A47C6"/>
    <w:rsid w:val="003A597B"/>
    <w:rsid w:val="003A5A45"/>
    <w:rsid w:val="003A71F9"/>
    <w:rsid w:val="003B0BC2"/>
    <w:rsid w:val="003B2ACE"/>
    <w:rsid w:val="003B4153"/>
    <w:rsid w:val="003C1CBB"/>
    <w:rsid w:val="003C3FE0"/>
    <w:rsid w:val="003C4297"/>
    <w:rsid w:val="003C607F"/>
    <w:rsid w:val="003C7389"/>
    <w:rsid w:val="003D1BC4"/>
    <w:rsid w:val="003D3113"/>
    <w:rsid w:val="003D47FD"/>
    <w:rsid w:val="003D531A"/>
    <w:rsid w:val="003D639D"/>
    <w:rsid w:val="003D647C"/>
    <w:rsid w:val="003D6AD6"/>
    <w:rsid w:val="003D6DC3"/>
    <w:rsid w:val="003D7B06"/>
    <w:rsid w:val="003D7D53"/>
    <w:rsid w:val="003E1BD4"/>
    <w:rsid w:val="003E3258"/>
    <w:rsid w:val="003E4852"/>
    <w:rsid w:val="003E5749"/>
    <w:rsid w:val="003E5C77"/>
    <w:rsid w:val="003E62FA"/>
    <w:rsid w:val="003E6965"/>
    <w:rsid w:val="003E7495"/>
    <w:rsid w:val="003E77EC"/>
    <w:rsid w:val="003F0AEA"/>
    <w:rsid w:val="003F1F62"/>
    <w:rsid w:val="003F2081"/>
    <w:rsid w:val="003F3DE5"/>
    <w:rsid w:val="003F4AFD"/>
    <w:rsid w:val="003F550C"/>
    <w:rsid w:val="003F72EB"/>
    <w:rsid w:val="003F7DF4"/>
    <w:rsid w:val="00405E6D"/>
    <w:rsid w:val="00406B3B"/>
    <w:rsid w:val="0041071E"/>
    <w:rsid w:val="00410785"/>
    <w:rsid w:val="004109F7"/>
    <w:rsid w:val="004111B8"/>
    <w:rsid w:val="00412D1C"/>
    <w:rsid w:val="00412E05"/>
    <w:rsid w:val="004147E9"/>
    <w:rsid w:val="004149D1"/>
    <w:rsid w:val="0041534D"/>
    <w:rsid w:val="0041539D"/>
    <w:rsid w:val="00417C26"/>
    <w:rsid w:val="00420C06"/>
    <w:rsid w:val="0042166C"/>
    <w:rsid w:val="00423FFE"/>
    <w:rsid w:val="00425375"/>
    <w:rsid w:val="00427907"/>
    <w:rsid w:val="00427ECD"/>
    <w:rsid w:val="0043064C"/>
    <w:rsid w:val="00431A87"/>
    <w:rsid w:val="004324CD"/>
    <w:rsid w:val="00432D96"/>
    <w:rsid w:val="00432DF1"/>
    <w:rsid w:val="004336B8"/>
    <w:rsid w:val="004337F8"/>
    <w:rsid w:val="00433CE7"/>
    <w:rsid w:val="004351B9"/>
    <w:rsid w:val="0044171C"/>
    <w:rsid w:val="00442E27"/>
    <w:rsid w:val="00443B50"/>
    <w:rsid w:val="00444EF1"/>
    <w:rsid w:val="00446AF5"/>
    <w:rsid w:val="00446FB3"/>
    <w:rsid w:val="00447D01"/>
    <w:rsid w:val="00447F0E"/>
    <w:rsid w:val="004507F8"/>
    <w:rsid w:val="004531A0"/>
    <w:rsid w:val="0045330B"/>
    <w:rsid w:val="004537E8"/>
    <w:rsid w:val="00454E78"/>
    <w:rsid w:val="004610C8"/>
    <w:rsid w:val="00461E7D"/>
    <w:rsid w:val="00462ECB"/>
    <w:rsid w:val="00464124"/>
    <w:rsid w:val="004658CA"/>
    <w:rsid w:val="00466453"/>
    <w:rsid w:val="004671C1"/>
    <w:rsid w:val="00467D37"/>
    <w:rsid w:val="004704C2"/>
    <w:rsid w:val="0047253A"/>
    <w:rsid w:val="00472E37"/>
    <w:rsid w:val="00473A56"/>
    <w:rsid w:val="00474255"/>
    <w:rsid w:val="00475C41"/>
    <w:rsid w:val="0047798A"/>
    <w:rsid w:val="00477CB4"/>
    <w:rsid w:val="00480703"/>
    <w:rsid w:val="00481142"/>
    <w:rsid w:val="00481EBA"/>
    <w:rsid w:val="0048202E"/>
    <w:rsid w:val="004825A1"/>
    <w:rsid w:val="00482666"/>
    <w:rsid w:val="004827C1"/>
    <w:rsid w:val="004839C8"/>
    <w:rsid w:val="00484077"/>
    <w:rsid w:val="00486136"/>
    <w:rsid w:val="00486321"/>
    <w:rsid w:val="00486FFF"/>
    <w:rsid w:val="00487D2B"/>
    <w:rsid w:val="0049083D"/>
    <w:rsid w:val="004914B1"/>
    <w:rsid w:val="00491555"/>
    <w:rsid w:val="00491AC6"/>
    <w:rsid w:val="0049314D"/>
    <w:rsid w:val="004932E2"/>
    <w:rsid w:val="00495433"/>
    <w:rsid w:val="00495885"/>
    <w:rsid w:val="00495EA1"/>
    <w:rsid w:val="004965A6"/>
    <w:rsid w:val="004972BD"/>
    <w:rsid w:val="00497C3D"/>
    <w:rsid w:val="00497C46"/>
    <w:rsid w:val="004A05AE"/>
    <w:rsid w:val="004A0761"/>
    <w:rsid w:val="004A1C51"/>
    <w:rsid w:val="004A4C78"/>
    <w:rsid w:val="004A74FE"/>
    <w:rsid w:val="004C0E4D"/>
    <w:rsid w:val="004C0EC2"/>
    <w:rsid w:val="004C24E8"/>
    <w:rsid w:val="004C4FCA"/>
    <w:rsid w:val="004C5C55"/>
    <w:rsid w:val="004C686D"/>
    <w:rsid w:val="004C7327"/>
    <w:rsid w:val="004D50C2"/>
    <w:rsid w:val="004D53C7"/>
    <w:rsid w:val="004D6833"/>
    <w:rsid w:val="004D68FC"/>
    <w:rsid w:val="004D7084"/>
    <w:rsid w:val="004D7544"/>
    <w:rsid w:val="004D7B3E"/>
    <w:rsid w:val="004D7FF1"/>
    <w:rsid w:val="004E0687"/>
    <w:rsid w:val="004E1226"/>
    <w:rsid w:val="004E153E"/>
    <w:rsid w:val="004E19DB"/>
    <w:rsid w:val="004E635D"/>
    <w:rsid w:val="004E6F1A"/>
    <w:rsid w:val="004E7E6E"/>
    <w:rsid w:val="004F01E2"/>
    <w:rsid w:val="004F19CB"/>
    <w:rsid w:val="004F393F"/>
    <w:rsid w:val="004F4271"/>
    <w:rsid w:val="004F49B1"/>
    <w:rsid w:val="004F5C4E"/>
    <w:rsid w:val="005001B9"/>
    <w:rsid w:val="00502988"/>
    <w:rsid w:val="0050301A"/>
    <w:rsid w:val="00503D5F"/>
    <w:rsid w:val="00506519"/>
    <w:rsid w:val="00507523"/>
    <w:rsid w:val="00507684"/>
    <w:rsid w:val="00511E09"/>
    <w:rsid w:val="0051245E"/>
    <w:rsid w:val="0051308F"/>
    <w:rsid w:val="005131CA"/>
    <w:rsid w:val="00514BBA"/>
    <w:rsid w:val="00514DAA"/>
    <w:rsid w:val="005173B5"/>
    <w:rsid w:val="005205BC"/>
    <w:rsid w:val="0052168F"/>
    <w:rsid w:val="005221A4"/>
    <w:rsid w:val="00524314"/>
    <w:rsid w:val="00524CE7"/>
    <w:rsid w:val="00527555"/>
    <w:rsid w:val="00527C59"/>
    <w:rsid w:val="0053042A"/>
    <w:rsid w:val="005306BA"/>
    <w:rsid w:val="005316AC"/>
    <w:rsid w:val="005333A3"/>
    <w:rsid w:val="005377AA"/>
    <w:rsid w:val="00537A07"/>
    <w:rsid w:val="005441D4"/>
    <w:rsid w:val="0054489D"/>
    <w:rsid w:val="00545ED9"/>
    <w:rsid w:val="00547240"/>
    <w:rsid w:val="0055002B"/>
    <w:rsid w:val="0055131B"/>
    <w:rsid w:val="00551D11"/>
    <w:rsid w:val="00552599"/>
    <w:rsid w:val="0055341B"/>
    <w:rsid w:val="00556797"/>
    <w:rsid w:val="00562035"/>
    <w:rsid w:val="00563BEA"/>
    <w:rsid w:val="005645B8"/>
    <w:rsid w:val="00564C76"/>
    <w:rsid w:val="00565950"/>
    <w:rsid w:val="00565BC8"/>
    <w:rsid w:val="005677E6"/>
    <w:rsid w:val="00567CFD"/>
    <w:rsid w:val="005705F7"/>
    <w:rsid w:val="00571B34"/>
    <w:rsid w:val="00571CED"/>
    <w:rsid w:val="00572BC4"/>
    <w:rsid w:val="0057421A"/>
    <w:rsid w:val="00575474"/>
    <w:rsid w:val="00576424"/>
    <w:rsid w:val="005776EB"/>
    <w:rsid w:val="00581470"/>
    <w:rsid w:val="005815D1"/>
    <w:rsid w:val="00582C8A"/>
    <w:rsid w:val="00583133"/>
    <w:rsid w:val="00583C33"/>
    <w:rsid w:val="00583C36"/>
    <w:rsid w:val="005842F9"/>
    <w:rsid w:val="005845FD"/>
    <w:rsid w:val="005862E8"/>
    <w:rsid w:val="00590910"/>
    <w:rsid w:val="00590DC0"/>
    <w:rsid w:val="00590EAF"/>
    <w:rsid w:val="005927A8"/>
    <w:rsid w:val="005931CC"/>
    <w:rsid w:val="00594ADE"/>
    <w:rsid w:val="005953C0"/>
    <w:rsid w:val="00595931"/>
    <w:rsid w:val="0059675D"/>
    <w:rsid w:val="005A0CC5"/>
    <w:rsid w:val="005A11F6"/>
    <w:rsid w:val="005A24A7"/>
    <w:rsid w:val="005A44EB"/>
    <w:rsid w:val="005A4C7B"/>
    <w:rsid w:val="005A5030"/>
    <w:rsid w:val="005A53EB"/>
    <w:rsid w:val="005A5851"/>
    <w:rsid w:val="005A63B3"/>
    <w:rsid w:val="005B1A00"/>
    <w:rsid w:val="005B1B39"/>
    <w:rsid w:val="005B2A01"/>
    <w:rsid w:val="005B362B"/>
    <w:rsid w:val="005B411E"/>
    <w:rsid w:val="005B52CA"/>
    <w:rsid w:val="005B55A3"/>
    <w:rsid w:val="005B6A93"/>
    <w:rsid w:val="005B7B08"/>
    <w:rsid w:val="005C364B"/>
    <w:rsid w:val="005C4F28"/>
    <w:rsid w:val="005D10B6"/>
    <w:rsid w:val="005D2393"/>
    <w:rsid w:val="005D28A1"/>
    <w:rsid w:val="005D4E66"/>
    <w:rsid w:val="005D5D29"/>
    <w:rsid w:val="005D75B7"/>
    <w:rsid w:val="005E0459"/>
    <w:rsid w:val="005E35CA"/>
    <w:rsid w:val="005E38BC"/>
    <w:rsid w:val="005E432F"/>
    <w:rsid w:val="005E5213"/>
    <w:rsid w:val="005E6B74"/>
    <w:rsid w:val="005E6EB2"/>
    <w:rsid w:val="005E790B"/>
    <w:rsid w:val="005F0578"/>
    <w:rsid w:val="005F2940"/>
    <w:rsid w:val="005F3D19"/>
    <w:rsid w:val="005F4862"/>
    <w:rsid w:val="005F4FCD"/>
    <w:rsid w:val="005F5220"/>
    <w:rsid w:val="005F53DB"/>
    <w:rsid w:val="005F579F"/>
    <w:rsid w:val="005F6211"/>
    <w:rsid w:val="005F79AE"/>
    <w:rsid w:val="00602716"/>
    <w:rsid w:val="00602870"/>
    <w:rsid w:val="006028F4"/>
    <w:rsid w:val="00602EDB"/>
    <w:rsid w:val="006032DB"/>
    <w:rsid w:val="0060361C"/>
    <w:rsid w:val="00603A4D"/>
    <w:rsid w:val="00603B4E"/>
    <w:rsid w:val="00605169"/>
    <w:rsid w:val="00605CE9"/>
    <w:rsid w:val="006076C3"/>
    <w:rsid w:val="0061088B"/>
    <w:rsid w:val="006127EE"/>
    <w:rsid w:val="00614816"/>
    <w:rsid w:val="00615103"/>
    <w:rsid w:val="00615B82"/>
    <w:rsid w:val="00616964"/>
    <w:rsid w:val="0061710B"/>
    <w:rsid w:val="00623DE4"/>
    <w:rsid w:val="00625149"/>
    <w:rsid w:val="0062628C"/>
    <w:rsid w:val="006269AA"/>
    <w:rsid w:val="0062758A"/>
    <w:rsid w:val="00630815"/>
    <w:rsid w:val="00631319"/>
    <w:rsid w:val="0063383A"/>
    <w:rsid w:val="00635898"/>
    <w:rsid w:val="00636A5B"/>
    <w:rsid w:val="00640260"/>
    <w:rsid w:val="0064030B"/>
    <w:rsid w:val="00641652"/>
    <w:rsid w:val="00641AE5"/>
    <w:rsid w:val="00641B17"/>
    <w:rsid w:val="00641BCB"/>
    <w:rsid w:val="0064392A"/>
    <w:rsid w:val="006440B2"/>
    <w:rsid w:val="0064554C"/>
    <w:rsid w:val="00646E5E"/>
    <w:rsid w:val="006470C0"/>
    <w:rsid w:val="00647B06"/>
    <w:rsid w:val="00651469"/>
    <w:rsid w:val="0065191C"/>
    <w:rsid w:val="0065507B"/>
    <w:rsid w:val="0065554F"/>
    <w:rsid w:val="00661366"/>
    <w:rsid w:val="006633E2"/>
    <w:rsid w:val="00664348"/>
    <w:rsid w:val="006646E7"/>
    <w:rsid w:val="0066528B"/>
    <w:rsid w:val="00671674"/>
    <w:rsid w:val="006721AF"/>
    <w:rsid w:val="00672627"/>
    <w:rsid w:val="00672827"/>
    <w:rsid w:val="00672A37"/>
    <w:rsid w:val="00673CB8"/>
    <w:rsid w:val="00674093"/>
    <w:rsid w:val="006754F1"/>
    <w:rsid w:val="00676346"/>
    <w:rsid w:val="0067735C"/>
    <w:rsid w:val="0067774E"/>
    <w:rsid w:val="00677E43"/>
    <w:rsid w:val="006819AF"/>
    <w:rsid w:val="00681CB1"/>
    <w:rsid w:val="00682D33"/>
    <w:rsid w:val="00683392"/>
    <w:rsid w:val="0068547D"/>
    <w:rsid w:val="006854E0"/>
    <w:rsid w:val="006868D4"/>
    <w:rsid w:val="0068696E"/>
    <w:rsid w:val="00686E3B"/>
    <w:rsid w:val="00686F22"/>
    <w:rsid w:val="00687A10"/>
    <w:rsid w:val="00687F29"/>
    <w:rsid w:val="006908D5"/>
    <w:rsid w:val="00690CC7"/>
    <w:rsid w:val="00691428"/>
    <w:rsid w:val="0069221C"/>
    <w:rsid w:val="0069272F"/>
    <w:rsid w:val="0069356A"/>
    <w:rsid w:val="00693F11"/>
    <w:rsid w:val="006963B5"/>
    <w:rsid w:val="00696924"/>
    <w:rsid w:val="006969AF"/>
    <w:rsid w:val="006975C4"/>
    <w:rsid w:val="006A009E"/>
    <w:rsid w:val="006A044B"/>
    <w:rsid w:val="006A1829"/>
    <w:rsid w:val="006A1FA3"/>
    <w:rsid w:val="006A3817"/>
    <w:rsid w:val="006A3B02"/>
    <w:rsid w:val="006A3D08"/>
    <w:rsid w:val="006A627F"/>
    <w:rsid w:val="006A6625"/>
    <w:rsid w:val="006A66C9"/>
    <w:rsid w:val="006A6A45"/>
    <w:rsid w:val="006A6A6B"/>
    <w:rsid w:val="006A71A6"/>
    <w:rsid w:val="006B038C"/>
    <w:rsid w:val="006B1519"/>
    <w:rsid w:val="006B2146"/>
    <w:rsid w:val="006B28B6"/>
    <w:rsid w:val="006B2B6F"/>
    <w:rsid w:val="006B2E87"/>
    <w:rsid w:val="006B30EC"/>
    <w:rsid w:val="006B3F98"/>
    <w:rsid w:val="006B6935"/>
    <w:rsid w:val="006B7B2D"/>
    <w:rsid w:val="006B7C71"/>
    <w:rsid w:val="006C2159"/>
    <w:rsid w:val="006C3678"/>
    <w:rsid w:val="006C3899"/>
    <w:rsid w:val="006C49DF"/>
    <w:rsid w:val="006C4F4B"/>
    <w:rsid w:val="006D0EDD"/>
    <w:rsid w:val="006D15C9"/>
    <w:rsid w:val="006D4106"/>
    <w:rsid w:val="006D41F1"/>
    <w:rsid w:val="006D451E"/>
    <w:rsid w:val="006D4BD4"/>
    <w:rsid w:val="006D7BDA"/>
    <w:rsid w:val="006E4980"/>
    <w:rsid w:val="006E4F72"/>
    <w:rsid w:val="006E7CEA"/>
    <w:rsid w:val="006F09C3"/>
    <w:rsid w:val="006F0B56"/>
    <w:rsid w:val="006F0FAD"/>
    <w:rsid w:val="006F14D8"/>
    <w:rsid w:val="006F1A52"/>
    <w:rsid w:val="006F1E59"/>
    <w:rsid w:val="006F221C"/>
    <w:rsid w:val="006F69A3"/>
    <w:rsid w:val="006F6A97"/>
    <w:rsid w:val="006F6C66"/>
    <w:rsid w:val="006F76FE"/>
    <w:rsid w:val="006F7985"/>
    <w:rsid w:val="007006CA"/>
    <w:rsid w:val="00701BF5"/>
    <w:rsid w:val="00701CB5"/>
    <w:rsid w:val="007025AA"/>
    <w:rsid w:val="00704529"/>
    <w:rsid w:val="007047A4"/>
    <w:rsid w:val="00706636"/>
    <w:rsid w:val="00707B23"/>
    <w:rsid w:val="00707DC7"/>
    <w:rsid w:val="007100C8"/>
    <w:rsid w:val="00712AD7"/>
    <w:rsid w:val="0071466D"/>
    <w:rsid w:val="00714E13"/>
    <w:rsid w:val="007215AB"/>
    <w:rsid w:val="00721E5B"/>
    <w:rsid w:val="007242F4"/>
    <w:rsid w:val="0072722C"/>
    <w:rsid w:val="0072742B"/>
    <w:rsid w:val="007279B5"/>
    <w:rsid w:val="00727E88"/>
    <w:rsid w:val="007342FA"/>
    <w:rsid w:val="0073659A"/>
    <w:rsid w:val="00736A1C"/>
    <w:rsid w:val="00737114"/>
    <w:rsid w:val="00740431"/>
    <w:rsid w:val="00741954"/>
    <w:rsid w:val="00743EF6"/>
    <w:rsid w:val="007477F6"/>
    <w:rsid w:val="007505E0"/>
    <w:rsid w:val="00750A93"/>
    <w:rsid w:val="00753DEC"/>
    <w:rsid w:val="007541ED"/>
    <w:rsid w:val="00756D94"/>
    <w:rsid w:val="00757226"/>
    <w:rsid w:val="007574F7"/>
    <w:rsid w:val="00757B6C"/>
    <w:rsid w:val="00760257"/>
    <w:rsid w:val="007608FF"/>
    <w:rsid w:val="0076138F"/>
    <w:rsid w:val="0076209A"/>
    <w:rsid w:val="007623A5"/>
    <w:rsid w:val="00763F2A"/>
    <w:rsid w:val="007641EC"/>
    <w:rsid w:val="00764E81"/>
    <w:rsid w:val="007659F0"/>
    <w:rsid w:val="00765E8D"/>
    <w:rsid w:val="00766341"/>
    <w:rsid w:val="00766397"/>
    <w:rsid w:val="007674A3"/>
    <w:rsid w:val="00770606"/>
    <w:rsid w:val="007710E5"/>
    <w:rsid w:val="00771809"/>
    <w:rsid w:val="00774B15"/>
    <w:rsid w:val="00777796"/>
    <w:rsid w:val="00777A20"/>
    <w:rsid w:val="007809F9"/>
    <w:rsid w:val="00787319"/>
    <w:rsid w:val="00787583"/>
    <w:rsid w:val="00791C9A"/>
    <w:rsid w:val="00793CFD"/>
    <w:rsid w:val="00793DF2"/>
    <w:rsid w:val="00795DB0"/>
    <w:rsid w:val="007963F4"/>
    <w:rsid w:val="00797A22"/>
    <w:rsid w:val="007A067F"/>
    <w:rsid w:val="007A0BB7"/>
    <w:rsid w:val="007A17B8"/>
    <w:rsid w:val="007A64A5"/>
    <w:rsid w:val="007A6654"/>
    <w:rsid w:val="007B069D"/>
    <w:rsid w:val="007B103F"/>
    <w:rsid w:val="007B3AC9"/>
    <w:rsid w:val="007B40A3"/>
    <w:rsid w:val="007B6A90"/>
    <w:rsid w:val="007C0487"/>
    <w:rsid w:val="007C0558"/>
    <w:rsid w:val="007C08CF"/>
    <w:rsid w:val="007C0F4F"/>
    <w:rsid w:val="007C1339"/>
    <w:rsid w:val="007C1FC1"/>
    <w:rsid w:val="007C23A9"/>
    <w:rsid w:val="007C32C4"/>
    <w:rsid w:val="007C3600"/>
    <w:rsid w:val="007C3647"/>
    <w:rsid w:val="007C372C"/>
    <w:rsid w:val="007C6AFF"/>
    <w:rsid w:val="007C6B98"/>
    <w:rsid w:val="007C71D8"/>
    <w:rsid w:val="007C7310"/>
    <w:rsid w:val="007C758A"/>
    <w:rsid w:val="007D384A"/>
    <w:rsid w:val="007D4D52"/>
    <w:rsid w:val="007D5AA3"/>
    <w:rsid w:val="007D5F0D"/>
    <w:rsid w:val="007E630D"/>
    <w:rsid w:val="007E692D"/>
    <w:rsid w:val="007E6C6C"/>
    <w:rsid w:val="007F0360"/>
    <w:rsid w:val="007F14D0"/>
    <w:rsid w:val="007F23B3"/>
    <w:rsid w:val="007F3935"/>
    <w:rsid w:val="007F442E"/>
    <w:rsid w:val="007F740E"/>
    <w:rsid w:val="007F74AF"/>
    <w:rsid w:val="00802088"/>
    <w:rsid w:val="00803336"/>
    <w:rsid w:val="008042F5"/>
    <w:rsid w:val="008049CE"/>
    <w:rsid w:val="00805456"/>
    <w:rsid w:val="00805D2E"/>
    <w:rsid w:val="008060E6"/>
    <w:rsid w:val="00812185"/>
    <w:rsid w:val="00813E2B"/>
    <w:rsid w:val="008145B9"/>
    <w:rsid w:val="00814F45"/>
    <w:rsid w:val="0081533F"/>
    <w:rsid w:val="008202F5"/>
    <w:rsid w:val="0082192F"/>
    <w:rsid w:val="00822A1C"/>
    <w:rsid w:val="00825465"/>
    <w:rsid w:val="00827942"/>
    <w:rsid w:val="00830D3A"/>
    <w:rsid w:val="00831513"/>
    <w:rsid w:val="008324A8"/>
    <w:rsid w:val="00834348"/>
    <w:rsid w:val="00840B29"/>
    <w:rsid w:val="00840FD2"/>
    <w:rsid w:val="008411C9"/>
    <w:rsid w:val="00841E27"/>
    <w:rsid w:val="0084373E"/>
    <w:rsid w:val="00844F9F"/>
    <w:rsid w:val="00845998"/>
    <w:rsid w:val="00846962"/>
    <w:rsid w:val="008534F2"/>
    <w:rsid w:val="008536AF"/>
    <w:rsid w:val="0085515B"/>
    <w:rsid w:val="0085671A"/>
    <w:rsid w:val="00857483"/>
    <w:rsid w:val="008577E3"/>
    <w:rsid w:val="00860F60"/>
    <w:rsid w:val="008610E3"/>
    <w:rsid w:val="00862121"/>
    <w:rsid w:val="008664A6"/>
    <w:rsid w:val="00871EFB"/>
    <w:rsid w:val="00872C16"/>
    <w:rsid w:val="00872EE8"/>
    <w:rsid w:val="008738BF"/>
    <w:rsid w:val="0087467E"/>
    <w:rsid w:val="00874CAF"/>
    <w:rsid w:val="00875AD0"/>
    <w:rsid w:val="00876C2D"/>
    <w:rsid w:val="00877742"/>
    <w:rsid w:val="00877DD9"/>
    <w:rsid w:val="008831C8"/>
    <w:rsid w:val="008849ED"/>
    <w:rsid w:val="0088552A"/>
    <w:rsid w:val="00885736"/>
    <w:rsid w:val="008875A2"/>
    <w:rsid w:val="00887BA7"/>
    <w:rsid w:val="0089026D"/>
    <w:rsid w:val="0089058C"/>
    <w:rsid w:val="008928AB"/>
    <w:rsid w:val="00897468"/>
    <w:rsid w:val="00897E22"/>
    <w:rsid w:val="008A2377"/>
    <w:rsid w:val="008A39C8"/>
    <w:rsid w:val="008A42FD"/>
    <w:rsid w:val="008A4A54"/>
    <w:rsid w:val="008A5E32"/>
    <w:rsid w:val="008A6569"/>
    <w:rsid w:val="008A7060"/>
    <w:rsid w:val="008B0897"/>
    <w:rsid w:val="008B197E"/>
    <w:rsid w:val="008B1A77"/>
    <w:rsid w:val="008B5063"/>
    <w:rsid w:val="008B54D6"/>
    <w:rsid w:val="008B554F"/>
    <w:rsid w:val="008C1450"/>
    <w:rsid w:val="008C1B23"/>
    <w:rsid w:val="008C1D55"/>
    <w:rsid w:val="008C226B"/>
    <w:rsid w:val="008C307F"/>
    <w:rsid w:val="008C322B"/>
    <w:rsid w:val="008C33EA"/>
    <w:rsid w:val="008C7804"/>
    <w:rsid w:val="008D2940"/>
    <w:rsid w:val="008D3094"/>
    <w:rsid w:val="008D348C"/>
    <w:rsid w:val="008D5CFA"/>
    <w:rsid w:val="008D62D6"/>
    <w:rsid w:val="008D6A8C"/>
    <w:rsid w:val="008E1285"/>
    <w:rsid w:val="008E18F6"/>
    <w:rsid w:val="008E3390"/>
    <w:rsid w:val="008E3A50"/>
    <w:rsid w:val="008E3B14"/>
    <w:rsid w:val="008E46B9"/>
    <w:rsid w:val="008E4754"/>
    <w:rsid w:val="008E5AB8"/>
    <w:rsid w:val="008E5E12"/>
    <w:rsid w:val="008E73F8"/>
    <w:rsid w:val="008F1345"/>
    <w:rsid w:val="008F3AB0"/>
    <w:rsid w:val="008F3F85"/>
    <w:rsid w:val="008F53E7"/>
    <w:rsid w:val="008F64F2"/>
    <w:rsid w:val="008F6733"/>
    <w:rsid w:val="008F7314"/>
    <w:rsid w:val="008F7414"/>
    <w:rsid w:val="00901D7F"/>
    <w:rsid w:val="00901F7C"/>
    <w:rsid w:val="00902C0A"/>
    <w:rsid w:val="0091202A"/>
    <w:rsid w:val="009122C2"/>
    <w:rsid w:val="009125A2"/>
    <w:rsid w:val="00912C97"/>
    <w:rsid w:val="009179DC"/>
    <w:rsid w:val="00917AF1"/>
    <w:rsid w:val="00921297"/>
    <w:rsid w:val="009216FA"/>
    <w:rsid w:val="00923D6F"/>
    <w:rsid w:val="0092712E"/>
    <w:rsid w:val="009301EE"/>
    <w:rsid w:val="0093156B"/>
    <w:rsid w:val="00931627"/>
    <w:rsid w:val="009319DE"/>
    <w:rsid w:val="00933C89"/>
    <w:rsid w:val="00935BC4"/>
    <w:rsid w:val="00936DCF"/>
    <w:rsid w:val="00937876"/>
    <w:rsid w:val="00941EFD"/>
    <w:rsid w:val="00946B99"/>
    <w:rsid w:val="00947EFD"/>
    <w:rsid w:val="00950516"/>
    <w:rsid w:val="009516AF"/>
    <w:rsid w:val="009528FA"/>
    <w:rsid w:val="00955276"/>
    <w:rsid w:val="00957BD8"/>
    <w:rsid w:val="00957C2B"/>
    <w:rsid w:val="009600FE"/>
    <w:rsid w:val="00960222"/>
    <w:rsid w:val="0096176A"/>
    <w:rsid w:val="00962262"/>
    <w:rsid w:val="00962B2E"/>
    <w:rsid w:val="00962FDD"/>
    <w:rsid w:val="009640D0"/>
    <w:rsid w:val="0096751B"/>
    <w:rsid w:val="00971386"/>
    <w:rsid w:val="0097174E"/>
    <w:rsid w:val="00971884"/>
    <w:rsid w:val="0097204F"/>
    <w:rsid w:val="00973D9D"/>
    <w:rsid w:val="0097423C"/>
    <w:rsid w:val="0097498D"/>
    <w:rsid w:val="00974C9A"/>
    <w:rsid w:val="009772C3"/>
    <w:rsid w:val="00980843"/>
    <w:rsid w:val="00981B91"/>
    <w:rsid w:val="009838CA"/>
    <w:rsid w:val="009843A2"/>
    <w:rsid w:val="00984403"/>
    <w:rsid w:val="009861B0"/>
    <w:rsid w:val="00986FEE"/>
    <w:rsid w:val="0098796E"/>
    <w:rsid w:val="00987E94"/>
    <w:rsid w:val="00992DBC"/>
    <w:rsid w:val="00995305"/>
    <w:rsid w:val="009A1241"/>
    <w:rsid w:val="009A265F"/>
    <w:rsid w:val="009A4938"/>
    <w:rsid w:val="009A619C"/>
    <w:rsid w:val="009A764D"/>
    <w:rsid w:val="009B0CA2"/>
    <w:rsid w:val="009B3820"/>
    <w:rsid w:val="009B48E5"/>
    <w:rsid w:val="009B701B"/>
    <w:rsid w:val="009C1A64"/>
    <w:rsid w:val="009C2614"/>
    <w:rsid w:val="009C2DE9"/>
    <w:rsid w:val="009C30BC"/>
    <w:rsid w:val="009C4DC0"/>
    <w:rsid w:val="009C64F1"/>
    <w:rsid w:val="009C67E0"/>
    <w:rsid w:val="009D0039"/>
    <w:rsid w:val="009D0220"/>
    <w:rsid w:val="009D0718"/>
    <w:rsid w:val="009D08DA"/>
    <w:rsid w:val="009D11B8"/>
    <w:rsid w:val="009D22C2"/>
    <w:rsid w:val="009D3C5B"/>
    <w:rsid w:val="009D4440"/>
    <w:rsid w:val="009D4FF7"/>
    <w:rsid w:val="009D7B5B"/>
    <w:rsid w:val="009E1EB1"/>
    <w:rsid w:val="009E2569"/>
    <w:rsid w:val="009E305E"/>
    <w:rsid w:val="009E388A"/>
    <w:rsid w:val="009E402B"/>
    <w:rsid w:val="009E7918"/>
    <w:rsid w:val="009E7DD3"/>
    <w:rsid w:val="009F2B96"/>
    <w:rsid w:val="009F2FD2"/>
    <w:rsid w:val="009F334B"/>
    <w:rsid w:val="009F479E"/>
    <w:rsid w:val="009F5101"/>
    <w:rsid w:val="009F5A79"/>
    <w:rsid w:val="009F5B85"/>
    <w:rsid w:val="00A0078F"/>
    <w:rsid w:val="00A00A46"/>
    <w:rsid w:val="00A01159"/>
    <w:rsid w:val="00A013AF"/>
    <w:rsid w:val="00A015A8"/>
    <w:rsid w:val="00A03714"/>
    <w:rsid w:val="00A045B5"/>
    <w:rsid w:val="00A0575D"/>
    <w:rsid w:val="00A06924"/>
    <w:rsid w:val="00A06D52"/>
    <w:rsid w:val="00A1052F"/>
    <w:rsid w:val="00A105B5"/>
    <w:rsid w:val="00A10D1F"/>
    <w:rsid w:val="00A10D6A"/>
    <w:rsid w:val="00A10DC6"/>
    <w:rsid w:val="00A1130D"/>
    <w:rsid w:val="00A130D3"/>
    <w:rsid w:val="00A13377"/>
    <w:rsid w:val="00A13B48"/>
    <w:rsid w:val="00A14EDC"/>
    <w:rsid w:val="00A15017"/>
    <w:rsid w:val="00A16044"/>
    <w:rsid w:val="00A169DE"/>
    <w:rsid w:val="00A17B1C"/>
    <w:rsid w:val="00A20910"/>
    <w:rsid w:val="00A216F0"/>
    <w:rsid w:val="00A21952"/>
    <w:rsid w:val="00A21B9A"/>
    <w:rsid w:val="00A24EDE"/>
    <w:rsid w:val="00A2589E"/>
    <w:rsid w:val="00A3066B"/>
    <w:rsid w:val="00A31AC2"/>
    <w:rsid w:val="00A32064"/>
    <w:rsid w:val="00A323F9"/>
    <w:rsid w:val="00A32D03"/>
    <w:rsid w:val="00A35E2F"/>
    <w:rsid w:val="00A36ACA"/>
    <w:rsid w:val="00A435B9"/>
    <w:rsid w:val="00A46CB1"/>
    <w:rsid w:val="00A50137"/>
    <w:rsid w:val="00A50175"/>
    <w:rsid w:val="00A508CD"/>
    <w:rsid w:val="00A5120E"/>
    <w:rsid w:val="00A557C0"/>
    <w:rsid w:val="00A55A42"/>
    <w:rsid w:val="00A608EE"/>
    <w:rsid w:val="00A6093E"/>
    <w:rsid w:val="00A60B73"/>
    <w:rsid w:val="00A62025"/>
    <w:rsid w:val="00A6418B"/>
    <w:rsid w:val="00A64829"/>
    <w:rsid w:val="00A66A15"/>
    <w:rsid w:val="00A66E61"/>
    <w:rsid w:val="00A67EA2"/>
    <w:rsid w:val="00A701C2"/>
    <w:rsid w:val="00A72636"/>
    <w:rsid w:val="00A730A9"/>
    <w:rsid w:val="00A73F8A"/>
    <w:rsid w:val="00A753C3"/>
    <w:rsid w:val="00A768FF"/>
    <w:rsid w:val="00A77645"/>
    <w:rsid w:val="00A830A7"/>
    <w:rsid w:val="00A83FCC"/>
    <w:rsid w:val="00A8438E"/>
    <w:rsid w:val="00A866E2"/>
    <w:rsid w:val="00A86DAA"/>
    <w:rsid w:val="00A90796"/>
    <w:rsid w:val="00A9435F"/>
    <w:rsid w:val="00A94BAF"/>
    <w:rsid w:val="00AA2318"/>
    <w:rsid w:val="00AA2F8A"/>
    <w:rsid w:val="00AA4249"/>
    <w:rsid w:val="00AA4F2E"/>
    <w:rsid w:val="00AA5A94"/>
    <w:rsid w:val="00AA6231"/>
    <w:rsid w:val="00AA6654"/>
    <w:rsid w:val="00AA718F"/>
    <w:rsid w:val="00AA7406"/>
    <w:rsid w:val="00AA78FB"/>
    <w:rsid w:val="00AB0560"/>
    <w:rsid w:val="00AB13A4"/>
    <w:rsid w:val="00AB2E40"/>
    <w:rsid w:val="00AB33D7"/>
    <w:rsid w:val="00AB3962"/>
    <w:rsid w:val="00AB3BEF"/>
    <w:rsid w:val="00AB4385"/>
    <w:rsid w:val="00AB4FF2"/>
    <w:rsid w:val="00AB67B9"/>
    <w:rsid w:val="00AC0A9A"/>
    <w:rsid w:val="00AC108B"/>
    <w:rsid w:val="00AC18D5"/>
    <w:rsid w:val="00AC2BC4"/>
    <w:rsid w:val="00AC3D2E"/>
    <w:rsid w:val="00AC3FC1"/>
    <w:rsid w:val="00AC4106"/>
    <w:rsid w:val="00AC4B4A"/>
    <w:rsid w:val="00AC4F7C"/>
    <w:rsid w:val="00AC57DE"/>
    <w:rsid w:val="00AC6F3A"/>
    <w:rsid w:val="00AC7622"/>
    <w:rsid w:val="00AC7C77"/>
    <w:rsid w:val="00AD345D"/>
    <w:rsid w:val="00AD5B6E"/>
    <w:rsid w:val="00AD6608"/>
    <w:rsid w:val="00AD7197"/>
    <w:rsid w:val="00AE2664"/>
    <w:rsid w:val="00AE3174"/>
    <w:rsid w:val="00AE3EAF"/>
    <w:rsid w:val="00AE4ACD"/>
    <w:rsid w:val="00AE4BDB"/>
    <w:rsid w:val="00AE757B"/>
    <w:rsid w:val="00AE7E14"/>
    <w:rsid w:val="00AF0E13"/>
    <w:rsid w:val="00AF1680"/>
    <w:rsid w:val="00AF30C0"/>
    <w:rsid w:val="00AF41EC"/>
    <w:rsid w:val="00AF424F"/>
    <w:rsid w:val="00AF481A"/>
    <w:rsid w:val="00AF4B78"/>
    <w:rsid w:val="00AF4D0E"/>
    <w:rsid w:val="00AF52FC"/>
    <w:rsid w:val="00AF555F"/>
    <w:rsid w:val="00AF6F3E"/>
    <w:rsid w:val="00B02871"/>
    <w:rsid w:val="00B05C8B"/>
    <w:rsid w:val="00B105EE"/>
    <w:rsid w:val="00B140BA"/>
    <w:rsid w:val="00B141DE"/>
    <w:rsid w:val="00B146AD"/>
    <w:rsid w:val="00B14B1E"/>
    <w:rsid w:val="00B168C6"/>
    <w:rsid w:val="00B16AFF"/>
    <w:rsid w:val="00B1722F"/>
    <w:rsid w:val="00B17B48"/>
    <w:rsid w:val="00B2154D"/>
    <w:rsid w:val="00B21C8C"/>
    <w:rsid w:val="00B224C8"/>
    <w:rsid w:val="00B22848"/>
    <w:rsid w:val="00B24E82"/>
    <w:rsid w:val="00B258A6"/>
    <w:rsid w:val="00B26385"/>
    <w:rsid w:val="00B26B51"/>
    <w:rsid w:val="00B30506"/>
    <w:rsid w:val="00B30AEB"/>
    <w:rsid w:val="00B32D5D"/>
    <w:rsid w:val="00B344D3"/>
    <w:rsid w:val="00B34C81"/>
    <w:rsid w:val="00B37678"/>
    <w:rsid w:val="00B37B36"/>
    <w:rsid w:val="00B41BB6"/>
    <w:rsid w:val="00B420AF"/>
    <w:rsid w:val="00B42DF3"/>
    <w:rsid w:val="00B42FC4"/>
    <w:rsid w:val="00B439B9"/>
    <w:rsid w:val="00B4420B"/>
    <w:rsid w:val="00B461E7"/>
    <w:rsid w:val="00B46FE3"/>
    <w:rsid w:val="00B477A5"/>
    <w:rsid w:val="00B477CE"/>
    <w:rsid w:val="00B52D08"/>
    <w:rsid w:val="00B547F9"/>
    <w:rsid w:val="00B5589D"/>
    <w:rsid w:val="00B56643"/>
    <w:rsid w:val="00B56EFC"/>
    <w:rsid w:val="00B56F90"/>
    <w:rsid w:val="00B606DF"/>
    <w:rsid w:val="00B6151B"/>
    <w:rsid w:val="00B62017"/>
    <w:rsid w:val="00B62091"/>
    <w:rsid w:val="00B63507"/>
    <w:rsid w:val="00B63737"/>
    <w:rsid w:val="00B63F89"/>
    <w:rsid w:val="00B64136"/>
    <w:rsid w:val="00B642D4"/>
    <w:rsid w:val="00B67E0F"/>
    <w:rsid w:val="00B70586"/>
    <w:rsid w:val="00B70609"/>
    <w:rsid w:val="00B70B8A"/>
    <w:rsid w:val="00B719CF"/>
    <w:rsid w:val="00B746CB"/>
    <w:rsid w:val="00B74740"/>
    <w:rsid w:val="00B75285"/>
    <w:rsid w:val="00B76A97"/>
    <w:rsid w:val="00B77915"/>
    <w:rsid w:val="00B77AC4"/>
    <w:rsid w:val="00B86688"/>
    <w:rsid w:val="00B87625"/>
    <w:rsid w:val="00B90426"/>
    <w:rsid w:val="00B91741"/>
    <w:rsid w:val="00B91AA9"/>
    <w:rsid w:val="00B9243A"/>
    <w:rsid w:val="00B9413D"/>
    <w:rsid w:val="00B94759"/>
    <w:rsid w:val="00B95BCD"/>
    <w:rsid w:val="00B967CD"/>
    <w:rsid w:val="00BA09CD"/>
    <w:rsid w:val="00BA30E1"/>
    <w:rsid w:val="00BA5A0F"/>
    <w:rsid w:val="00BA5A1C"/>
    <w:rsid w:val="00BA5CD5"/>
    <w:rsid w:val="00BA5F8A"/>
    <w:rsid w:val="00BA6C38"/>
    <w:rsid w:val="00BA7DFD"/>
    <w:rsid w:val="00BB07B0"/>
    <w:rsid w:val="00BB5A67"/>
    <w:rsid w:val="00BB7F01"/>
    <w:rsid w:val="00BC08B1"/>
    <w:rsid w:val="00BC2090"/>
    <w:rsid w:val="00BC2434"/>
    <w:rsid w:val="00BC37D1"/>
    <w:rsid w:val="00BC4C60"/>
    <w:rsid w:val="00BC4D71"/>
    <w:rsid w:val="00BC5209"/>
    <w:rsid w:val="00BD18C5"/>
    <w:rsid w:val="00BD20AD"/>
    <w:rsid w:val="00BD2241"/>
    <w:rsid w:val="00BD248B"/>
    <w:rsid w:val="00BD3D42"/>
    <w:rsid w:val="00BD5126"/>
    <w:rsid w:val="00BD74D4"/>
    <w:rsid w:val="00BD7ABD"/>
    <w:rsid w:val="00BE19C2"/>
    <w:rsid w:val="00BE1EDB"/>
    <w:rsid w:val="00BE37B2"/>
    <w:rsid w:val="00BE3ABD"/>
    <w:rsid w:val="00BE41D1"/>
    <w:rsid w:val="00BE4427"/>
    <w:rsid w:val="00BE473D"/>
    <w:rsid w:val="00BE5450"/>
    <w:rsid w:val="00BE66C4"/>
    <w:rsid w:val="00BE7D45"/>
    <w:rsid w:val="00BF0BD6"/>
    <w:rsid w:val="00BF3697"/>
    <w:rsid w:val="00BF5CB1"/>
    <w:rsid w:val="00BF5FB9"/>
    <w:rsid w:val="00BF6B3B"/>
    <w:rsid w:val="00C00736"/>
    <w:rsid w:val="00C01F69"/>
    <w:rsid w:val="00C03478"/>
    <w:rsid w:val="00C03590"/>
    <w:rsid w:val="00C0406A"/>
    <w:rsid w:val="00C042F4"/>
    <w:rsid w:val="00C05C6E"/>
    <w:rsid w:val="00C05F9A"/>
    <w:rsid w:val="00C06123"/>
    <w:rsid w:val="00C06E96"/>
    <w:rsid w:val="00C0798C"/>
    <w:rsid w:val="00C07D1C"/>
    <w:rsid w:val="00C07D7C"/>
    <w:rsid w:val="00C110DC"/>
    <w:rsid w:val="00C12084"/>
    <w:rsid w:val="00C12BFB"/>
    <w:rsid w:val="00C13DAB"/>
    <w:rsid w:val="00C14563"/>
    <w:rsid w:val="00C16B66"/>
    <w:rsid w:val="00C2337F"/>
    <w:rsid w:val="00C233F3"/>
    <w:rsid w:val="00C24AC2"/>
    <w:rsid w:val="00C25183"/>
    <w:rsid w:val="00C2742B"/>
    <w:rsid w:val="00C31507"/>
    <w:rsid w:val="00C33841"/>
    <w:rsid w:val="00C358DF"/>
    <w:rsid w:val="00C417CD"/>
    <w:rsid w:val="00C436F8"/>
    <w:rsid w:val="00C43EB3"/>
    <w:rsid w:val="00C45E28"/>
    <w:rsid w:val="00C467E4"/>
    <w:rsid w:val="00C46943"/>
    <w:rsid w:val="00C47D31"/>
    <w:rsid w:val="00C503CD"/>
    <w:rsid w:val="00C51107"/>
    <w:rsid w:val="00C5166A"/>
    <w:rsid w:val="00C522F8"/>
    <w:rsid w:val="00C52452"/>
    <w:rsid w:val="00C5248D"/>
    <w:rsid w:val="00C52CA6"/>
    <w:rsid w:val="00C53B8F"/>
    <w:rsid w:val="00C53C76"/>
    <w:rsid w:val="00C54113"/>
    <w:rsid w:val="00C55E74"/>
    <w:rsid w:val="00C57005"/>
    <w:rsid w:val="00C61923"/>
    <w:rsid w:val="00C643A8"/>
    <w:rsid w:val="00C65AE3"/>
    <w:rsid w:val="00C70865"/>
    <w:rsid w:val="00C71695"/>
    <w:rsid w:val="00C71FB1"/>
    <w:rsid w:val="00C74EE1"/>
    <w:rsid w:val="00C757CA"/>
    <w:rsid w:val="00C7584B"/>
    <w:rsid w:val="00C7740D"/>
    <w:rsid w:val="00C80095"/>
    <w:rsid w:val="00C806C8"/>
    <w:rsid w:val="00C808F1"/>
    <w:rsid w:val="00C813C2"/>
    <w:rsid w:val="00C816A1"/>
    <w:rsid w:val="00C86E60"/>
    <w:rsid w:val="00C86F3E"/>
    <w:rsid w:val="00C87EAB"/>
    <w:rsid w:val="00C90CE4"/>
    <w:rsid w:val="00C9254A"/>
    <w:rsid w:val="00C92596"/>
    <w:rsid w:val="00C930C0"/>
    <w:rsid w:val="00C932EB"/>
    <w:rsid w:val="00C94833"/>
    <w:rsid w:val="00C95ED0"/>
    <w:rsid w:val="00C96626"/>
    <w:rsid w:val="00C97800"/>
    <w:rsid w:val="00C97C74"/>
    <w:rsid w:val="00CA3185"/>
    <w:rsid w:val="00CA3A27"/>
    <w:rsid w:val="00CB1614"/>
    <w:rsid w:val="00CB17EC"/>
    <w:rsid w:val="00CB1C77"/>
    <w:rsid w:val="00CB4646"/>
    <w:rsid w:val="00CB4AC7"/>
    <w:rsid w:val="00CB6979"/>
    <w:rsid w:val="00CB78B3"/>
    <w:rsid w:val="00CB7BA0"/>
    <w:rsid w:val="00CC1BCB"/>
    <w:rsid w:val="00CC1CB2"/>
    <w:rsid w:val="00CC365B"/>
    <w:rsid w:val="00CC50EA"/>
    <w:rsid w:val="00CC6B62"/>
    <w:rsid w:val="00CC70B8"/>
    <w:rsid w:val="00CD0557"/>
    <w:rsid w:val="00CD2077"/>
    <w:rsid w:val="00CD2BB5"/>
    <w:rsid w:val="00CD4354"/>
    <w:rsid w:val="00CD563D"/>
    <w:rsid w:val="00CD73D1"/>
    <w:rsid w:val="00CD76DF"/>
    <w:rsid w:val="00CD7EC6"/>
    <w:rsid w:val="00CE1CB0"/>
    <w:rsid w:val="00CE4B8D"/>
    <w:rsid w:val="00CE4D57"/>
    <w:rsid w:val="00CE5332"/>
    <w:rsid w:val="00CE5C17"/>
    <w:rsid w:val="00CE6A94"/>
    <w:rsid w:val="00CF015E"/>
    <w:rsid w:val="00CF319C"/>
    <w:rsid w:val="00CF4B3C"/>
    <w:rsid w:val="00CF5D0A"/>
    <w:rsid w:val="00D02CB4"/>
    <w:rsid w:val="00D02FDE"/>
    <w:rsid w:val="00D034D3"/>
    <w:rsid w:val="00D04A12"/>
    <w:rsid w:val="00D06214"/>
    <w:rsid w:val="00D07428"/>
    <w:rsid w:val="00D07BF9"/>
    <w:rsid w:val="00D10003"/>
    <w:rsid w:val="00D10C56"/>
    <w:rsid w:val="00D12AA9"/>
    <w:rsid w:val="00D131F6"/>
    <w:rsid w:val="00D1696A"/>
    <w:rsid w:val="00D17044"/>
    <w:rsid w:val="00D1770F"/>
    <w:rsid w:val="00D2000D"/>
    <w:rsid w:val="00D21B6B"/>
    <w:rsid w:val="00D24AB2"/>
    <w:rsid w:val="00D270EF"/>
    <w:rsid w:val="00D30510"/>
    <w:rsid w:val="00D310FD"/>
    <w:rsid w:val="00D3254C"/>
    <w:rsid w:val="00D3292B"/>
    <w:rsid w:val="00D367AF"/>
    <w:rsid w:val="00D36B00"/>
    <w:rsid w:val="00D37987"/>
    <w:rsid w:val="00D37EBE"/>
    <w:rsid w:val="00D37F86"/>
    <w:rsid w:val="00D40337"/>
    <w:rsid w:val="00D40BA6"/>
    <w:rsid w:val="00D4184F"/>
    <w:rsid w:val="00D4252C"/>
    <w:rsid w:val="00D4266D"/>
    <w:rsid w:val="00D4373D"/>
    <w:rsid w:val="00D4756B"/>
    <w:rsid w:val="00D500C5"/>
    <w:rsid w:val="00D5189C"/>
    <w:rsid w:val="00D51ED3"/>
    <w:rsid w:val="00D53843"/>
    <w:rsid w:val="00D544E7"/>
    <w:rsid w:val="00D5620A"/>
    <w:rsid w:val="00D5748A"/>
    <w:rsid w:val="00D6141D"/>
    <w:rsid w:val="00D63CC6"/>
    <w:rsid w:val="00D65905"/>
    <w:rsid w:val="00D70058"/>
    <w:rsid w:val="00D710D6"/>
    <w:rsid w:val="00D71737"/>
    <w:rsid w:val="00D74335"/>
    <w:rsid w:val="00D743D6"/>
    <w:rsid w:val="00D74A6D"/>
    <w:rsid w:val="00D759E3"/>
    <w:rsid w:val="00D76E61"/>
    <w:rsid w:val="00D76F73"/>
    <w:rsid w:val="00D801DC"/>
    <w:rsid w:val="00D8188D"/>
    <w:rsid w:val="00D85B8B"/>
    <w:rsid w:val="00D86A32"/>
    <w:rsid w:val="00D90DD8"/>
    <w:rsid w:val="00D93B9D"/>
    <w:rsid w:val="00D946D7"/>
    <w:rsid w:val="00D97954"/>
    <w:rsid w:val="00DA4527"/>
    <w:rsid w:val="00DA503D"/>
    <w:rsid w:val="00DA70EA"/>
    <w:rsid w:val="00DB169C"/>
    <w:rsid w:val="00DB339E"/>
    <w:rsid w:val="00DB391B"/>
    <w:rsid w:val="00DB530F"/>
    <w:rsid w:val="00DB7AD4"/>
    <w:rsid w:val="00DC0324"/>
    <w:rsid w:val="00DC0A6C"/>
    <w:rsid w:val="00DC421C"/>
    <w:rsid w:val="00DD0B18"/>
    <w:rsid w:val="00DD0B34"/>
    <w:rsid w:val="00DD0D71"/>
    <w:rsid w:val="00DD1432"/>
    <w:rsid w:val="00DD1D36"/>
    <w:rsid w:val="00DD52BC"/>
    <w:rsid w:val="00DD68D7"/>
    <w:rsid w:val="00DD6E9D"/>
    <w:rsid w:val="00DE112B"/>
    <w:rsid w:val="00DE2734"/>
    <w:rsid w:val="00DE3800"/>
    <w:rsid w:val="00DE6846"/>
    <w:rsid w:val="00DE6DF2"/>
    <w:rsid w:val="00DE7F23"/>
    <w:rsid w:val="00DF0301"/>
    <w:rsid w:val="00DF15AC"/>
    <w:rsid w:val="00DF4F62"/>
    <w:rsid w:val="00DF5084"/>
    <w:rsid w:val="00DF6E27"/>
    <w:rsid w:val="00E007B7"/>
    <w:rsid w:val="00E015EB"/>
    <w:rsid w:val="00E028FC"/>
    <w:rsid w:val="00E046D0"/>
    <w:rsid w:val="00E0513F"/>
    <w:rsid w:val="00E05EF2"/>
    <w:rsid w:val="00E07D84"/>
    <w:rsid w:val="00E07F5D"/>
    <w:rsid w:val="00E1032E"/>
    <w:rsid w:val="00E12587"/>
    <w:rsid w:val="00E12D89"/>
    <w:rsid w:val="00E13963"/>
    <w:rsid w:val="00E15640"/>
    <w:rsid w:val="00E15CB9"/>
    <w:rsid w:val="00E167C2"/>
    <w:rsid w:val="00E176AD"/>
    <w:rsid w:val="00E2024B"/>
    <w:rsid w:val="00E23F3B"/>
    <w:rsid w:val="00E240CD"/>
    <w:rsid w:val="00E24870"/>
    <w:rsid w:val="00E24D59"/>
    <w:rsid w:val="00E2559A"/>
    <w:rsid w:val="00E257DB"/>
    <w:rsid w:val="00E257E3"/>
    <w:rsid w:val="00E25B9B"/>
    <w:rsid w:val="00E26518"/>
    <w:rsid w:val="00E30E59"/>
    <w:rsid w:val="00E3178B"/>
    <w:rsid w:val="00E31A62"/>
    <w:rsid w:val="00E35122"/>
    <w:rsid w:val="00E351AA"/>
    <w:rsid w:val="00E35250"/>
    <w:rsid w:val="00E36219"/>
    <w:rsid w:val="00E3706B"/>
    <w:rsid w:val="00E402C8"/>
    <w:rsid w:val="00E428E6"/>
    <w:rsid w:val="00E42C70"/>
    <w:rsid w:val="00E42F8A"/>
    <w:rsid w:val="00E438FD"/>
    <w:rsid w:val="00E450FD"/>
    <w:rsid w:val="00E4512F"/>
    <w:rsid w:val="00E45FE3"/>
    <w:rsid w:val="00E514A6"/>
    <w:rsid w:val="00E53056"/>
    <w:rsid w:val="00E532CD"/>
    <w:rsid w:val="00E54183"/>
    <w:rsid w:val="00E54773"/>
    <w:rsid w:val="00E54844"/>
    <w:rsid w:val="00E54861"/>
    <w:rsid w:val="00E5533E"/>
    <w:rsid w:val="00E5706C"/>
    <w:rsid w:val="00E630E4"/>
    <w:rsid w:val="00E65C0B"/>
    <w:rsid w:val="00E6647F"/>
    <w:rsid w:val="00E66B2F"/>
    <w:rsid w:val="00E66EDF"/>
    <w:rsid w:val="00E67BF6"/>
    <w:rsid w:val="00E70C2B"/>
    <w:rsid w:val="00E70EF5"/>
    <w:rsid w:val="00E7142F"/>
    <w:rsid w:val="00E715A1"/>
    <w:rsid w:val="00E717A3"/>
    <w:rsid w:val="00E71A0A"/>
    <w:rsid w:val="00E730E3"/>
    <w:rsid w:val="00E74084"/>
    <w:rsid w:val="00E7662B"/>
    <w:rsid w:val="00E76A80"/>
    <w:rsid w:val="00E775A9"/>
    <w:rsid w:val="00E8190B"/>
    <w:rsid w:val="00E82625"/>
    <w:rsid w:val="00E8263C"/>
    <w:rsid w:val="00E86A33"/>
    <w:rsid w:val="00E86A6F"/>
    <w:rsid w:val="00E902AE"/>
    <w:rsid w:val="00E91586"/>
    <w:rsid w:val="00E91618"/>
    <w:rsid w:val="00E93037"/>
    <w:rsid w:val="00E932B0"/>
    <w:rsid w:val="00E94441"/>
    <w:rsid w:val="00E9521D"/>
    <w:rsid w:val="00E97023"/>
    <w:rsid w:val="00E97BE8"/>
    <w:rsid w:val="00EA12D0"/>
    <w:rsid w:val="00EA19CC"/>
    <w:rsid w:val="00EA1D8C"/>
    <w:rsid w:val="00EA2540"/>
    <w:rsid w:val="00EA41E1"/>
    <w:rsid w:val="00EA472F"/>
    <w:rsid w:val="00EA7885"/>
    <w:rsid w:val="00EA7CC5"/>
    <w:rsid w:val="00EB13C3"/>
    <w:rsid w:val="00EB29D7"/>
    <w:rsid w:val="00EB2D92"/>
    <w:rsid w:val="00EB4294"/>
    <w:rsid w:val="00EB6146"/>
    <w:rsid w:val="00EB6948"/>
    <w:rsid w:val="00EB7763"/>
    <w:rsid w:val="00EC1F6A"/>
    <w:rsid w:val="00EC2F54"/>
    <w:rsid w:val="00EC33E6"/>
    <w:rsid w:val="00EC3BFB"/>
    <w:rsid w:val="00EC5B9B"/>
    <w:rsid w:val="00EC6AC4"/>
    <w:rsid w:val="00EC79CD"/>
    <w:rsid w:val="00ED332B"/>
    <w:rsid w:val="00ED3C9F"/>
    <w:rsid w:val="00ED3D11"/>
    <w:rsid w:val="00ED3D93"/>
    <w:rsid w:val="00ED4620"/>
    <w:rsid w:val="00ED5B8B"/>
    <w:rsid w:val="00ED5E03"/>
    <w:rsid w:val="00ED61D6"/>
    <w:rsid w:val="00ED6404"/>
    <w:rsid w:val="00EE05B5"/>
    <w:rsid w:val="00EE2D30"/>
    <w:rsid w:val="00EE62CE"/>
    <w:rsid w:val="00EE6ACB"/>
    <w:rsid w:val="00EE72DE"/>
    <w:rsid w:val="00EF10F5"/>
    <w:rsid w:val="00EF1949"/>
    <w:rsid w:val="00EF23B5"/>
    <w:rsid w:val="00EF23E5"/>
    <w:rsid w:val="00EF2612"/>
    <w:rsid w:val="00EF31F9"/>
    <w:rsid w:val="00EF3F55"/>
    <w:rsid w:val="00EF4961"/>
    <w:rsid w:val="00EF558A"/>
    <w:rsid w:val="00EF71E3"/>
    <w:rsid w:val="00EF7A50"/>
    <w:rsid w:val="00F0143F"/>
    <w:rsid w:val="00F014AB"/>
    <w:rsid w:val="00F01FC3"/>
    <w:rsid w:val="00F028A3"/>
    <w:rsid w:val="00F028BC"/>
    <w:rsid w:val="00F02A1A"/>
    <w:rsid w:val="00F03710"/>
    <w:rsid w:val="00F055DF"/>
    <w:rsid w:val="00F05663"/>
    <w:rsid w:val="00F0717A"/>
    <w:rsid w:val="00F073A8"/>
    <w:rsid w:val="00F07D90"/>
    <w:rsid w:val="00F10408"/>
    <w:rsid w:val="00F1210F"/>
    <w:rsid w:val="00F13381"/>
    <w:rsid w:val="00F15C69"/>
    <w:rsid w:val="00F17A19"/>
    <w:rsid w:val="00F20CA2"/>
    <w:rsid w:val="00F20FFD"/>
    <w:rsid w:val="00F21BF7"/>
    <w:rsid w:val="00F22927"/>
    <w:rsid w:val="00F23E65"/>
    <w:rsid w:val="00F2471D"/>
    <w:rsid w:val="00F2557D"/>
    <w:rsid w:val="00F269A7"/>
    <w:rsid w:val="00F26FFF"/>
    <w:rsid w:val="00F314A1"/>
    <w:rsid w:val="00F317BE"/>
    <w:rsid w:val="00F31E8F"/>
    <w:rsid w:val="00F33A6D"/>
    <w:rsid w:val="00F34659"/>
    <w:rsid w:val="00F34D8C"/>
    <w:rsid w:val="00F3624E"/>
    <w:rsid w:val="00F40577"/>
    <w:rsid w:val="00F40B38"/>
    <w:rsid w:val="00F40E07"/>
    <w:rsid w:val="00F42737"/>
    <w:rsid w:val="00F42F2C"/>
    <w:rsid w:val="00F435A8"/>
    <w:rsid w:val="00F463AF"/>
    <w:rsid w:val="00F50ABC"/>
    <w:rsid w:val="00F50B82"/>
    <w:rsid w:val="00F51C46"/>
    <w:rsid w:val="00F5228E"/>
    <w:rsid w:val="00F53263"/>
    <w:rsid w:val="00F53C76"/>
    <w:rsid w:val="00F55F74"/>
    <w:rsid w:val="00F5619A"/>
    <w:rsid w:val="00F56207"/>
    <w:rsid w:val="00F56503"/>
    <w:rsid w:val="00F611CE"/>
    <w:rsid w:val="00F61CDE"/>
    <w:rsid w:val="00F676B8"/>
    <w:rsid w:val="00F72828"/>
    <w:rsid w:val="00F72F02"/>
    <w:rsid w:val="00F75475"/>
    <w:rsid w:val="00F767E6"/>
    <w:rsid w:val="00F76D82"/>
    <w:rsid w:val="00F822BB"/>
    <w:rsid w:val="00F826E8"/>
    <w:rsid w:val="00F86D60"/>
    <w:rsid w:val="00F8707C"/>
    <w:rsid w:val="00F87A67"/>
    <w:rsid w:val="00F90444"/>
    <w:rsid w:val="00F92A30"/>
    <w:rsid w:val="00F93210"/>
    <w:rsid w:val="00F941F8"/>
    <w:rsid w:val="00F94357"/>
    <w:rsid w:val="00F95CF8"/>
    <w:rsid w:val="00F95DFE"/>
    <w:rsid w:val="00F96495"/>
    <w:rsid w:val="00F9708E"/>
    <w:rsid w:val="00F97C07"/>
    <w:rsid w:val="00FA1044"/>
    <w:rsid w:val="00FA2794"/>
    <w:rsid w:val="00FA28B2"/>
    <w:rsid w:val="00FA2921"/>
    <w:rsid w:val="00FA2C1B"/>
    <w:rsid w:val="00FA6185"/>
    <w:rsid w:val="00FA69DB"/>
    <w:rsid w:val="00FA7105"/>
    <w:rsid w:val="00FB17C2"/>
    <w:rsid w:val="00FB3DDC"/>
    <w:rsid w:val="00FB4B2E"/>
    <w:rsid w:val="00FB5721"/>
    <w:rsid w:val="00FC007F"/>
    <w:rsid w:val="00FC283E"/>
    <w:rsid w:val="00FC2FA1"/>
    <w:rsid w:val="00FC3BF2"/>
    <w:rsid w:val="00FC6DF4"/>
    <w:rsid w:val="00FC6ECE"/>
    <w:rsid w:val="00FC781D"/>
    <w:rsid w:val="00FD60DE"/>
    <w:rsid w:val="00FE1543"/>
    <w:rsid w:val="00FE1926"/>
    <w:rsid w:val="00FE2F41"/>
    <w:rsid w:val="00FE36A4"/>
    <w:rsid w:val="00FE3BDE"/>
    <w:rsid w:val="00FE6529"/>
    <w:rsid w:val="00FE6E0C"/>
    <w:rsid w:val="00FF04D9"/>
    <w:rsid w:val="00FF104E"/>
    <w:rsid w:val="00FF2D8E"/>
    <w:rsid w:val="00FF4D9A"/>
    <w:rsid w:val="00FF55E8"/>
    <w:rsid w:val="00FF5C87"/>
    <w:rsid w:val="00FF5EF1"/>
    <w:rsid w:val="00FF6678"/>
    <w:rsid w:val="00FF6821"/>
    <w:rsid w:val="00FF6CB9"/>
    <w:rsid w:val="00FF78C8"/>
    <w:rsid w:val="06124185"/>
    <w:rsid w:val="3018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5B90B61F-8D69-4D70-AEB3-A759CA8B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line="259" w:lineRule="auto"/>
      <w:jc w:val="both"/>
    </w:pPr>
    <w:rPr>
      <w:rFonts w:eastAsia="Times New Roman"/>
      <w:sz w:val="18"/>
      <w:lang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style>
  <w:style w:type="character" w:customStyle="1" w:styleId="BalloonTextChar">
    <w:name w:val="Balloon Text Char"/>
    <w:link w:val="BalloonText"/>
    <w:semiHidden/>
    <w:rPr>
      <w:rFonts w:ascii="Segoe UI" w:hAnsi="Segoe UI" w:cs="Segoe UI"/>
      <w:sz w:val="18"/>
      <w:szCs w:val="18"/>
    </w:rPr>
  </w:style>
  <w:style w:type="character" w:customStyle="1" w:styleId="string">
    <w:name w:val="string"/>
    <w:basedOn w:val="DefaultParagraphFont"/>
  </w:style>
  <w:style w:type="character" w:styleId="Hyperlink">
    <w:name w:val="Hyperlink"/>
    <w:qFormat/>
    <w:rPr>
      <w:color w:val="0000FF"/>
      <w:u w:val="single"/>
    </w:rPr>
  </w:style>
  <w:style w:type="character" w:styleId="PageNumber">
    <w:name w:val="page number"/>
    <w:basedOn w:val="DefaultParagraphFont"/>
    <w:qFormat/>
  </w:style>
  <w:style w:type="character" w:customStyle="1" w:styleId="Heading1Char">
    <w:name w:val="Heading 1 Char"/>
    <w:link w:val="Heading1"/>
    <w:uiPriority w:val="9"/>
    <w:rPr>
      <w:b/>
      <w:kern w:val="28"/>
      <w:sz w:val="24"/>
    </w:rPr>
  </w:style>
  <w:style w:type="character" w:customStyle="1" w:styleId="PlainTextChar">
    <w:name w:val="Plain Text Char"/>
    <w:link w:val="PlainText"/>
    <w:semiHidden/>
    <w:rPr>
      <w:rFonts w:ascii="Consolas" w:hAnsi="Consolas"/>
      <w:sz w:val="21"/>
      <w:szCs w:val="21"/>
    </w:rPr>
  </w:style>
  <w:style w:type="character" w:styleId="Strong">
    <w:name w:val="Strong"/>
    <w:uiPriority w:val="22"/>
    <w:qFormat/>
    <w:rPr>
      <w:rFonts w:cs="Times New Roman"/>
      <w:b/>
      <w:bCs/>
    </w:rPr>
  </w:style>
  <w:style w:type="character" w:customStyle="1" w:styleId="comment">
    <w:name w:val="comment"/>
    <w:basedOn w:val="DefaultParagraphFont"/>
  </w:style>
  <w:style w:type="character" w:styleId="FootnoteReference">
    <w:name w:val="footnote reference"/>
    <w:semiHidden/>
    <w:rPr>
      <w:rFonts w:ascii="Times New Roman" w:hAnsi="Times New Roman"/>
      <w:sz w:val="18"/>
      <w:vertAlign w:val="superscript"/>
    </w:rPr>
  </w:style>
  <w:style w:type="character" w:styleId="FollowedHyperlink">
    <w:name w:val="FollowedHyperlink"/>
    <w:qFormat/>
    <w:rPr>
      <w:color w:val="800080"/>
      <w:u w:val="single"/>
    </w:rPr>
  </w:style>
  <w:style w:type="paragraph" w:customStyle="1" w:styleId="Captions">
    <w:name w:val="Captions"/>
    <w:basedOn w:val="Normal"/>
    <w:qFormat/>
    <w:pPr>
      <w:framePr w:w="4680" w:h="2160" w:hRule="exact" w:hSpace="187" w:wrap="around" w:hAnchor="text" w:yAlign="bottom" w:anchorLock="1"/>
      <w:jc w:val="center"/>
    </w:pPr>
    <w:rPr>
      <w:b/>
    </w:rPr>
  </w:style>
  <w:style w:type="paragraph" w:customStyle="1" w:styleId="Paper-Title">
    <w:name w:val="Paper-Title"/>
    <w:basedOn w:val="Normal"/>
    <w:qFormat/>
    <w:pPr>
      <w:spacing w:after="120"/>
      <w:jc w:val="center"/>
    </w:pPr>
    <w:rPr>
      <w:rFonts w:ascii="Helvetica" w:hAnsi="Helvetica"/>
      <w:b/>
      <w:sz w:val="36"/>
    </w:rPr>
  </w:style>
  <w:style w:type="paragraph" w:styleId="FootnoteText">
    <w:name w:val="footnote text"/>
    <w:basedOn w:val="Normal"/>
    <w:semiHidden/>
    <w:qFormat/>
    <w:pPr>
      <w:ind w:left="144" w:hanging="144"/>
    </w:pPr>
  </w:style>
  <w:style w:type="paragraph" w:styleId="Footer">
    <w:name w:val="footer"/>
    <w:basedOn w:val="Normal"/>
    <w:qFormat/>
    <w:pPr>
      <w:tabs>
        <w:tab w:val="center" w:pos="4320"/>
        <w:tab w:val="right" w:pos="8640"/>
      </w:tabs>
    </w:pPr>
  </w:style>
  <w:style w:type="paragraph" w:styleId="BodyTextIndent">
    <w:name w:val="Body Text Indent"/>
    <w:basedOn w:val="Normal"/>
    <w:qFormat/>
    <w:pPr>
      <w:spacing w:after="0"/>
      <w:ind w:firstLine="360"/>
    </w:pPr>
  </w:style>
  <w:style w:type="paragraph" w:customStyle="1" w:styleId="References">
    <w:name w:val="References"/>
    <w:basedOn w:val="Normal"/>
    <w:qFormat/>
    <w:pPr>
      <w:numPr>
        <w:numId w:val="2"/>
      </w:numPr>
      <w:tabs>
        <w:tab w:val="left" w:pos="360"/>
      </w:tabs>
      <w:jc w:val="left"/>
    </w:pPr>
  </w:style>
  <w:style w:type="paragraph" w:styleId="Header">
    <w:name w:val="header"/>
    <w:basedOn w:val="Normal"/>
    <w:qFormat/>
    <w:pPr>
      <w:tabs>
        <w:tab w:val="center" w:pos="4320"/>
        <w:tab w:val="right" w:pos="8640"/>
      </w:tabs>
    </w:pPr>
  </w:style>
  <w:style w:type="paragraph" w:styleId="BodyText">
    <w:name w:val="Body Text"/>
    <w:basedOn w:val="Normal"/>
    <w:qFormat/>
    <w:pPr>
      <w:framePr w:w="4680" w:h="2112" w:hRule="exact" w:hSpace="187" w:wrap="around" w:vAnchor="page" w:hAnchor="page" w:x="1155" w:y="12245" w:anchorLock="1"/>
      <w:spacing w:after="0"/>
    </w:pPr>
    <w:rPr>
      <w:sz w:val="16"/>
    </w:rPr>
  </w:style>
  <w:style w:type="paragraph" w:styleId="Caption">
    <w:name w:val="caption"/>
    <w:basedOn w:val="Normal"/>
    <w:next w:val="Normal"/>
    <w:qFormat/>
    <w:pPr>
      <w:jc w:val="center"/>
    </w:pPr>
    <w:rPr>
      <w:rFonts w:cs="Miriam"/>
      <w:b/>
      <w:bCs/>
      <w:szCs w:val="18"/>
      <w:lang w:eastAsia="en-AU"/>
    </w:rPr>
  </w:style>
  <w:style w:type="paragraph" w:styleId="ListNumber3">
    <w:name w:val="List Number 3"/>
    <w:basedOn w:val="Normal"/>
    <w:qFormat/>
    <w:pPr>
      <w:ind w:left="1080" w:hanging="360"/>
    </w:pPr>
  </w:style>
  <w:style w:type="paragraph" w:customStyle="1" w:styleId="Code">
    <w:name w:val="Code"/>
    <w:basedOn w:val="PlainText"/>
    <w:qFormat/>
    <w:pPr>
      <w:pBdr>
        <w:top w:val="single" w:sz="4" w:space="1" w:color="auto"/>
        <w:left w:val="single" w:sz="4" w:space="4" w:color="auto"/>
        <w:bottom w:val="single" w:sz="4" w:space="1" w:color="auto"/>
        <w:right w:val="single" w:sz="4" w:space="4" w:color="auto"/>
      </w:pBdr>
    </w:pPr>
    <w:rPr>
      <w:rFonts w:ascii="Arial" w:hAnsi="Arial"/>
      <w:lang w:eastAsia="en-AU"/>
    </w:rPr>
  </w:style>
  <w:style w:type="paragraph" w:customStyle="1" w:styleId="Abstract">
    <w:name w:val="Abstract"/>
    <w:basedOn w:val="Heading1"/>
    <w:qFormat/>
    <w:pPr>
      <w:numPr>
        <w:numId w:val="0"/>
      </w:numPr>
      <w:spacing w:before="0" w:after="120"/>
      <w:jc w:val="both"/>
      <w:outlineLvl w:val="9"/>
    </w:pPr>
    <w:rPr>
      <w:b w:val="0"/>
      <w:sz w:val="18"/>
    </w:rPr>
  </w:style>
  <w:style w:type="paragraph" w:customStyle="1" w:styleId="Affiliations">
    <w:name w:val="Affiliations"/>
    <w:basedOn w:val="Normal"/>
    <w:qFormat/>
    <w:pPr>
      <w:spacing w:after="0"/>
      <w:jc w:val="center"/>
    </w:pPr>
    <w:rPr>
      <w:rFonts w:ascii="Helvetica" w:hAnsi="Helvetica"/>
      <w:sz w:val="20"/>
    </w:rPr>
  </w:style>
  <w:style w:type="paragraph" w:customStyle="1" w:styleId="E-Mail">
    <w:name w:val="E-Mail"/>
    <w:basedOn w:val="Author"/>
    <w:qFormat/>
    <w:pPr>
      <w:spacing w:after="60"/>
    </w:pPr>
  </w:style>
  <w:style w:type="paragraph" w:customStyle="1" w:styleId="Author">
    <w:name w:val="Author"/>
    <w:basedOn w:val="Normal"/>
    <w:pPr>
      <w:jc w:val="center"/>
    </w:pPr>
    <w:rPr>
      <w:rFonts w:ascii="Helvetica" w:hAnsi="Helvetica"/>
      <w:sz w:val="24"/>
    </w:rPr>
  </w:style>
  <w:style w:type="paragraph" w:customStyle="1" w:styleId="Revision1">
    <w:name w:val="Revision1"/>
    <w:uiPriority w:val="99"/>
    <w:semiHidden/>
    <w:rPr>
      <w:rFonts w:eastAsia="Times New Roman"/>
      <w:sz w:val="18"/>
      <w:lang w:eastAsia="en-US"/>
    </w:rPr>
  </w:style>
  <w:style w:type="paragraph" w:styleId="BalloonText">
    <w:name w:val="Balloon Text"/>
    <w:basedOn w:val="Normal"/>
    <w:link w:val="BalloonTextChar"/>
    <w:unhideWhenUsed/>
    <w:pPr>
      <w:spacing w:after="0" w:line="240" w:lineRule="auto"/>
    </w:pPr>
    <w:rPr>
      <w:rFonts w:ascii="Segoe UI" w:hAnsi="Segoe UI" w:cs="Segoe UI"/>
      <w:szCs w:val="18"/>
    </w:rPr>
  </w:style>
  <w:style w:type="paragraph" w:styleId="DocumentMap">
    <w:name w:val="Document Map"/>
    <w:basedOn w:val="Normal"/>
    <w:semiHidden/>
    <w:qFormat/>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paragraph" w:customStyle="1" w:styleId="Bullet">
    <w:name w:val="Bullet"/>
    <w:basedOn w:val="Normal"/>
    <w:qFormat/>
    <w:pPr>
      <w:ind w:left="144" w:hanging="144"/>
    </w:pPr>
  </w:style>
  <w:style w:type="paragraph" w:styleId="PlainText">
    <w:name w:val="Plain Text"/>
    <w:basedOn w:val="Normal"/>
    <w:link w:val="PlainTextChar"/>
    <w:unhideWhenUsed/>
    <w:pPr>
      <w:spacing w:after="0" w:line="240" w:lineRule="auto"/>
    </w:pPr>
    <w:rPr>
      <w:rFonts w:ascii="Consolas" w:hAnsi="Consolas"/>
      <w:sz w:val="21"/>
      <w:szCs w:val="21"/>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1F1"/>
      </w:tcPr>
    </w:tblStylePr>
    <w:tblStylePr w:type="band1Horz">
      <w:tblPr/>
      <w:tcPr>
        <w:shd w:val="clear" w:color="auto" w:fill="F1F1F1"/>
      </w:tcPr>
    </w:tblStylePr>
  </w:style>
  <w:style w:type="table" w:styleId="PlainTable5">
    <w:name w:val="Plain Table 5"/>
    <w:basedOn w:val="TableNormal"/>
    <w:uiPriority w:val="45"/>
    <w:tblPr/>
    <w:tblStylePr w:type="firstRow">
      <w:rPr>
        <w:rFonts w:ascii="MS Mincho" w:eastAsia="Batang" w:hAnsi="MS Mincho" w:cs="Times New Roman"/>
        <w:i/>
        <w:iCs/>
        <w:sz w:val="26"/>
      </w:rPr>
      <w:tblPr/>
      <w:tcPr>
        <w:tcBorders>
          <w:top w:val="none" w:sz="0" w:space="0" w:color="auto"/>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lastRow">
      <w:rPr>
        <w:rFonts w:ascii="MS Mincho" w:eastAsia="Batang" w:hAnsi="MS Mincho" w:cs="Times New Roman"/>
        <w:i/>
        <w:iCs/>
        <w:sz w:val="26"/>
      </w:rPr>
      <w:tblPr/>
      <w:tcPr>
        <w:tcBorders>
          <w:top w:val="single" w:sz="4" w:space="0" w:color="7E7E7E"/>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pPr>
        <w:jc w:val="right"/>
      </w:pPr>
      <w:rPr>
        <w:rFonts w:ascii="MS Mincho" w:eastAsia="Batang" w:hAnsi="MS Mincho" w:cs="Times New Roman"/>
        <w:i/>
        <w:iCs/>
        <w:sz w:val="26"/>
      </w:rPr>
      <w:tblPr/>
      <w:tcPr>
        <w:tcBorders>
          <w:top w:val="none" w:sz="0" w:space="0" w:color="auto"/>
          <w:left w:val="none" w:sz="0" w:space="0" w:color="auto"/>
          <w:bottom w:val="none" w:sz="0" w:space="0" w:color="auto"/>
          <w:right w:val="single" w:sz="4" w:space="0" w:color="7E7E7E"/>
          <w:insideH w:val="none" w:sz="0" w:space="0" w:color="auto"/>
          <w:insideV w:val="none" w:sz="0" w:space="0" w:color="auto"/>
          <w:tl2br w:val="none" w:sz="0" w:space="0" w:color="auto"/>
          <w:tr2bl w:val="none" w:sz="0" w:space="0" w:color="auto"/>
        </w:tcBorders>
        <w:shd w:val="clear" w:color="auto" w:fill="FFFFFF"/>
      </w:tcPr>
    </w:tblStylePr>
    <w:tblStylePr w:type="lastCol">
      <w:rPr>
        <w:rFonts w:ascii="MS Mincho" w:eastAsia="Batang" w:hAnsi="MS Mincho" w:cs="Times New Roman"/>
        <w:i/>
        <w:iCs/>
        <w:sz w:val="26"/>
      </w:rPr>
      <w:tblPr/>
      <w:tcPr>
        <w:tcBorders>
          <w:top w:val="none" w:sz="0" w:space="0" w:color="auto"/>
          <w:left w:val="none" w:sz="0" w:space="0" w:color="auto"/>
          <w:bottom w:val="single" w:sz="4" w:space="0" w:color="7E7E7E"/>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band1Vert">
      <w:tblPr/>
      <w:tcPr>
        <w:shd w:val="clear" w:color="auto" w:fill="F1F1F1"/>
      </w:tcPr>
    </w:tblStylePr>
    <w:tblStylePr w:type="band1Horz">
      <w:tblPr/>
      <w:tcPr>
        <w:shd w:val="clear" w:color="auto" w:fill="F1F1F1"/>
      </w:tcPr>
    </w:tblStylePr>
    <w:tblStylePr w:type="neCell">
      <w:tblPr/>
      <w:tcPr>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tblStylePr>
    <w:tblStylePr w:type="nwCell">
      <w:tblPr/>
      <w:tcPr>
        <w:tcBorders>
          <w:top w:val="none" w:sz="0" w:space="0" w:color="auto"/>
          <w:left w:val="none" w:sz="0" w:space="0" w:color="auto"/>
          <w:bottom w:val="none" w:sz="0" w:space="0" w:color="auto"/>
          <w:right w:val="nil"/>
          <w:insideH w:val="none" w:sz="0" w:space="0" w:color="auto"/>
          <w:insideV w:val="none" w:sz="0" w:space="0" w:color="auto"/>
          <w:tl2br w:val="none" w:sz="0" w:space="0" w:color="auto"/>
          <w:tr2bl w:val="none" w:sz="0" w:space="0" w:color="auto"/>
        </w:tcBorders>
      </w:tcPr>
    </w:tblStylePr>
    <w:tblStylePr w:type="seCell">
      <w:tblPr/>
      <w:tcPr>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tblStylePr>
    <w:tblStylePr w:type="swCell">
      <w:tblPr/>
      <w:tcPr>
        <w:tcBorders>
          <w:top w:val="none" w:sz="0" w:space="0" w:color="auto"/>
          <w:left w:val="none" w:sz="0" w:space="0" w:color="auto"/>
          <w:bottom w:val="none" w:sz="0" w:space="0" w:color="auto"/>
          <w:right w:val="nil"/>
          <w:insideH w:val="none" w:sz="0" w:space="0" w:color="auto"/>
          <w:insideV w:val="none" w:sz="0" w:space="0" w:color="auto"/>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571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d.com/speakers/bill_gates"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machinelearningplus.com/nlp/topic-modeling-gensim-python/"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youtube.com/watch?v=SLNXuF-Izgo" TargetMode="External"/><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Jacob13209/CS522_Predict_TED_Talk_Popularity" TargetMode="External"/><Relationship Id="rId38" Type="http://schemas.openxmlformats.org/officeDocument/2006/relationships/hyperlink" Target="https://towardsdatascience.com/train-test-split-and-cross-validation-in-python-80b61beca4b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d.com/playlists/171/the_most_popular_talks_of_al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towardsdatascience.com/@adi.bronshtein?source=post_header_locku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naconda.org/conda-forge/missingno"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145/2968220.297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4291</Words>
  <Characters>24461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28695</CharactersWithSpaces>
  <SharedDoc>false</SharedDoc>
  <HLinks>
    <vt:vector size="54" baseType="variant">
      <vt:variant>
        <vt:i4>1507333</vt:i4>
      </vt:variant>
      <vt:variant>
        <vt:i4>108</vt:i4>
      </vt:variant>
      <vt:variant>
        <vt:i4>0</vt:i4>
      </vt:variant>
      <vt:variant>
        <vt:i4>5</vt:i4>
      </vt:variant>
      <vt:variant>
        <vt:lpwstr>https://www.machinelearningplus.com/nlp/topic-modeling-gensim-python/</vt:lpwstr>
      </vt:variant>
      <vt:variant>
        <vt:lpwstr/>
      </vt:variant>
      <vt:variant>
        <vt:i4>2490412</vt:i4>
      </vt:variant>
      <vt:variant>
        <vt:i4>105</vt:i4>
      </vt:variant>
      <vt:variant>
        <vt:i4>0</vt:i4>
      </vt:variant>
      <vt:variant>
        <vt:i4>5</vt:i4>
      </vt:variant>
      <vt:variant>
        <vt:lpwstr>https://towardsdatascience.com/train-test-split-and-cross-validation-in-python-80b61beca4b6</vt:lpwstr>
      </vt:variant>
      <vt:variant>
        <vt:lpwstr/>
      </vt:variant>
      <vt:variant>
        <vt:i4>327728</vt:i4>
      </vt:variant>
      <vt:variant>
        <vt:i4>102</vt:i4>
      </vt:variant>
      <vt:variant>
        <vt:i4>0</vt:i4>
      </vt:variant>
      <vt:variant>
        <vt:i4>5</vt:i4>
      </vt:variant>
      <vt:variant>
        <vt:lpwstr>https://towardsdatascience.com/@adi.bronshtein?source=post_header_lockup</vt:lpwstr>
      </vt:variant>
      <vt:variant>
        <vt:lpwstr/>
      </vt:variant>
      <vt:variant>
        <vt:i4>7929891</vt:i4>
      </vt:variant>
      <vt:variant>
        <vt:i4>99</vt:i4>
      </vt:variant>
      <vt:variant>
        <vt:i4>0</vt:i4>
      </vt:variant>
      <vt:variant>
        <vt:i4>5</vt:i4>
      </vt:variant>
      <vt:variant>
        <vt:lpwstr>https://anaconda.org/conda-forge/missingno</vt:lpwstr>
      </vt:variant>
      <vt:variant>
        <vt:lpwstr/>
      </vt:variant>
      <vt:variant>
        <vt:i4>3342447</vt:i4>
      </vt:variant>
      <vt:variant>
        <vt:i4>96</vt:i4>
      </vt:variant>
      <vt:variant>
        <vt:i4>0</vt:i4>
      </vt:variant>
      <vt:variant>
        <vt:i4>5</vt:i4>
      </vt:variant>
      <vt:variant>
        <vt:lpwstr>https://doi.org/10.1145/2968220.2972225</vt:lpwstr>
      </vt:variant>
      <vt:variant>
        <vt:lpwstr/>
      </vt:variant>
      <vt:variant>
        <vt:i4>1310745</vt:i4>
      </vt:variant>
      <vt:variant>
        <vt:i4>93</vt:i4>
      </vt:variant>
      <vt:variant>
        <vt:i4>0</vt:i4>
      </vt:variant>
      <vt:variant>
        <vt:i4>5</vt:i4>
      </vt:variant>
      <vt:variant>
        <vt:lpwstr>https://youtu.be/ezUj3nmrZAA</vt:lpwstr>
      </vt:variant>
      <vt:variant>
        <vt:lpwstr/>
      </vt:variant>
      <vt:variant>
        <vt:i4>4915249</vt:i4>
      </vt:variant>
      <vt:variant>
        <vt:i4>90</vt:i4>
      </vt:variant>
      <vt:variant>
        <vt:i4>0</vt:i4>
      </vt:variant>
      <vt:variant>
        <vt:i4>5</vt:i4>
      </vt:variant>
      <vt:variant>
        <vt:lpwstr>https://github.com/Jacob13209/Predict_TED_Talk_Popularity</vt:lpwstr>
      </vt:variant>
      <vt:variant>
        <vt:lpwstr/>
      </vt:variant>
      <vt:variant>
        <vt:i4>1114216</vt:i4>
      </vt:variant>
      <vt:variant>
        <vt:i4>15</vt:i4>
      </vt:variant>
      <vt:variant>
        <vt:i4>0</vt:i4>
      </vt:variant>
      <vt:variant>
        <vt:i4>5</vt:i4>
      </vt:variant>
      <vt:variant>
        <vt:lpwstr>https://www.ted.com/speakers/bill_gates</vt:lpwstr>
      </vt:variant>
      <vt:variant>
        <vt:lpwstr/>
      </vt:variant>
      <vt:variant>
        <vt:i4>7929861</vt:i4>
      </vt:variant>
      <vt:variant>
        <vt:i4>9</vt:i4>
      </vt:variant>
      <vt:variant>
        <vt:i4>0</vt:i4>
      </vt:variant>
      <vt:variant>
        <vt:i4>5</vt:i4>
      </vt:variant>
      <vt:variant>
        <vt:lpwstr>https://www.ted.com/playlists/171/the_most_popular_talks_of_all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Liu, Jacob</cp:lastModifiedBy>
  <cp:revision>75</cp:revision>
  <cp:lastPrinted>2018-12-18T19:59:00Z</cp:lastPrinted>
  <dcterms:created xsi:type="dcterms:W3CDTF">2018-12-18T18:05:00Z</dcterms:created>
  <dcterms:modified xsi:type="dcterms:W3CDTF">2018-12-18T20:00:00Z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2052-11.1.0.8013</vt:lpwstr>
  </property>
</Properties>
</file>